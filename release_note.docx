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540" w:rsidRPr="00703C6A" w:rsidRDefault="00403540" w:rsidP="00403540">
      <w:pPr>
        <w:jc w:val="center"/>
        <w:rPr>
          <w:rFonts w:eastAsia="新細明體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48876D" wp14:editId="6080265B">
            <wp:simplePos x="0" y="0"/>
            <wp:positionH relativeFrom="column">
              <wp:posOffset>0</wp:posOffset>
            </wp:positionH>
            <wp:positionV relativeFrom="paragraph">
              <wp:posOffset>17145</wp:posOffset>
            </wp:positionV>
            <wp:extent cx="3086100" cy="637540"/>
            <wp:effectExtent l="0" t="0" r="0" b="0"/>
            <wp:wrapNone/>
            <wp:docPr id="8" name="圖片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新細明體" w:hint="eastAsia"/>
        </w:rPr>
        <w:t xml:space="preserve"> </w:t>
      </w:r>
    </w:p>
    <w:p w:rsidR="00403540" w:rsidRDefault="00403540" w:rsidP="00403540">
      <w:pPr>
        <w:jc w:val="center"/>
        <w:rPr>
          <w:b/>
          <w:sz w:val="56"/>
          <w:szCs w:val="56"/>
        </w:rPr>
      </w:pPr>
    </w:p>
    <w:p w:rsidR="00403540" w:rsidRPr="0045310C" w:rsidRDefault="00E41C85" w:rsidP="005666E1">
      <w:pPr>
        <w:rPr>
          <w:rFonts w:eastAsia="新細明體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F4C4F05" wp14:editId="1D80441E">
                <wp:simplePos x="0" y="0"/>
                <wp:positionH relativeFrom="column">
                  <wp:posOffset>-88710</wp:posOffset>
                </wp:positionH>
                <wp:positionV relativeFrom="paragraph">
                  <wp:posOffset>1885277</wp:posOffset>
                </wp:positionV>
                <wp:extent cx="6120395" cy="1487156"/>
                <wp:effectExtent l="0" t="0" r="33020" b="0"/>
                <wp:wrapNone/>
                <wp:docPr id="2" name="群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395" cy="1487156"/>
                          <a:chOff x="0" y="0"/>
                          <a:chExt cx="6120395" cy="1487156"/>
                        </a:xfrm>
                      </wpg:grpSpPr>
                      <wps:wsp>
                        <wps:cNvPr id="3" name="文字方塊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025486" cy="884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10BE" w:rsidRDefault="000A10BE" w:rsidP="005666E1">
                              <w:pPr>
                                <w:rPr>
                                  <w:sz w:val="56"/>
                                </w:rPr>
                              </w:pPr>
                              <w:r>
                                <w:rPr>
                                  <w:rFonts w:hint="eastAsia"/>
                                  <w:sz w:val="56"/>
                                </w:rPr>
                                <w:t>Ameba Release Note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  <wps:wsp>
                        <wps:cNvPr id="1" name="文字方塊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24448"/>
                            <a:ext cx="5828044" cy="562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10BE" w:rsidRDefault="000A10BE" w:rsidP="005666E1">
                              <w:r>
                                <w:rPr>
                                  <w:rFonts w:eastAsia="新細明體" w:hint="eastAsia"/>
                                </w:rPr>
                                <w:t>SDK release note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90435" y="874206"/>
                            <a:ext cx="60299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" o:spid="_x0000_s1026" style="position:absolute;margin-left:-7pt;margin-top:148.45pt;width:481.9pt;height:117.1pt;z-index:251664384" coordsize="61203,14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6" o:spid="_x0000_s1027" type="#_x0000_t202" style="position:absolute;width:60254;height:884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8wdsQA&#10;AADaAAAADwAAAGRycy9kb3ducmV2LnhtbESP3WrCQBSE74W+w3IKvasbrZQSXaWkBryRWtsHOMke&#10;k7TZsyG7+Xt7tyB4OczMN8xmN5pa9NS6yrKCxTwCQZxbXXGh4Oc7fX4D4TyyxtoyKZjIwW77MNtg&#10;rO3AX9SffSEChF2MCkrvm1hKl5dk0M1tQxy8i20N+iDbQuoWhwA3tVxG0as0WHFYKLGhpKT879wZ&#10;BftTNmWrxW+6+oimTH8OxyTvjko9PY7vaxCeRn8P39oHreAF/q+EG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vMHbEAAAA2gAAAA8AAAAAAAAAAAAAAAAAmAIAAGRycy9k&#10;b3ducmV2LnhtbFBLBQYAAAAABAAEAPUAAACJAwAAAAA=&#10;" filled="f" stroked="f">
                  <v:textbox>
                    <w:txbxContent>
                      <w:p w:rsidR="000A10BE" w:rsidRDefault="000A10BE" w:rsidP="005666E1">
                        <w:pPr>
                          <w:rPr>
                            <w:sz w:val="56"/>
                          </w:rPr>
                        </w:pPr>
                        <w:r>
                          <w:rPr>
                            <w:rFonts w:hint="eastAsia"/>
                            <w:sz w:val="56"/>
                          </w:rPr>
                          <w:t>Ameba Release Note</w:t>
                        </w:r>
                      </w:p>
                    </w:txbxContent>
                  </v:textbox>
                </v:shape>
                <v:shape id="文字方塊 11" o:spid="_x0000_s1028" type="#_x0000_t202" style="position:absolute;top:9244;width:58280;height:5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<v:textbox>
                    <w:txbxContent>
                      <w:p w:rsidR="000A10BE" w:rsidRDefault="000A10BE" w:rsidP="005666E1">
                        <w:r>
                          <w:rPr>
                            <w:rFonts w:eastAsia="新細明體" w:hint="eastAsia"/>
                          </w:rPr>
                          <w:t>SDK release note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9" type="#_x0000_t32" style="position:absolute;left:904;top:8742;width:602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</v:group>
            </w:pict>
          </mc:Fallback>
        </mc:AlternateContent>
      </w:r>
      <w:r w:rsidR="00403540">
        <w:br w:type="page"/>
      </w:r>
    </w:p>
    <w:p w:rsidR="00403540" w:rsidRDefault="00403540" w:rsidP="00403540">
      <w:pPr>
        <w:pStyle w:val="11"/>
        <w:tabs>
          <w:tab w:val="right" w:leader="dot" w:pos="8302"/>
        </w:tabs>
        <w:jc w:val="center"/>
        <w:rPr>
          <w:rFonts w:eastAsia="新細明體"/>
          <w:b/>
          <w:sz w:val="28"/>
          <w:szCs w:val="28"/>
          <w:lang w:eastAsia="zh-TW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  <w:lang w:val="zh-TW"/>
        </w:rPr>
        <w:id w:val="-1769914996"/>
        <w:docPartObj>
          <w:docPartGallery w:val="Table of Contents"/>
          <w:docPartUnique/>
        </w:docPartObj>
      </w:sdtPr>
      <w:sdtEndPr/>
      <w:sdtContent>
        <w:p w:rsidR="009966D9" w:rsidRDefault="009966D9">
          <w:pPr>
            <w:pStyle w:val="af4"/>
          </w:pPr>
          <w:r>
            <w:rPr>
              <w:rFonts w:hint="eastAsia"/>
              <w:lang w:val="zh-TW"/>
            </w:rPr>
            <w:t>Table of Contents</w:t>
          </w:r>
        </w:p>
        <w:p w:rsidR="00B22CC9" w:rsidRDefault="009966D9">
          <w:pPr>
            <w:pStyle w:val="1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22CC9" w:rsidRPr="005D0964">
            <w:rPr>
              <w:rStyle w:val="a4"/>
              <w:noProof/>
            </w:rPr>
            <w:fldChar w:fldCharType="begin"/>
          </w:r>
          <w:r w:rsidR="00B22CC9" w:rsidRPr="005D0964">
            <w:rPr>
              <w:rStyle w:val="a4"/>
              <w:noProof/>
            </w:rPr>
            <w:instrText xml:space="preserve"> </w:instrText>
          </w:r>
          <w:r w:rsidR="00B22CC9">
            <w:rPr>
              <w:noProof/>
            </w:rPr>
            <w:instrText>HYPERLINK \l "_Toc16792114"</w:instrText>
          </w:r>
          <w:r w:rsidR="00B22CC9" w:rsidRPr="005D0964">
            <w:rPr>
              <w:rStyle w:val="a4"/>
              <w:noProof/>
            </w:rPr>
            <w:instrText xml:space="preserve"> </w:instrText>
          </w:r>
          <w:r w:rsidR="00B22CC9" w:rsidRPr="005D0964">
            <w:rPr>
              <w:rStyle w:val="a4"/>
              <w:noProof/>
            </w:rPr>
            <w:fldChar w:fldCharType="separate"/>
          </w:r>
          <w:r w:rsidR="00B22CC9" w:rsidRPr="005D0964">
            <w:rPr>
              <w:rStyle w:val="a4"/>
              <w:noProof/>
            </w:rPr>
            <w:t>1</w:t>
          </w:r>
          <w:r w:rsidR="00B22CC9"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zh-TW"/>
            </w:rPr>
            <w:tab/>
          </w:r>
          <w:r w:rsidR="00B22CC9" w:rsidRPr="005D0964">
            <w:rPr>
              <w:rStyle w:val="a4"/>
              <w:noProof/>
            </w:rPr>
            <w:t>Release v3.0</w:t>
          </w:r>
          <w:r w:rsidR="00B22CC9">
            <w:rPr>
              <w:noProof/>
              <w:webHidden/>
            </w:rPr>
            <w:tab/>
          </w:r>
          <w:r w:rsidR="00B22CC9">
            <w:rPr>
              <w:noProof/>
              <w:webHidden/>
            </w:rPr>
            <w:fldChar w:fldCharType="begin"/>
          </w:r>
          <w:r w:rsidR="00B22CC9">
            <w:rPr>
              <w:noProof/>
              <w:webHidden/>
            </w:rPr>
            <w:instrText xml:space="preserve"> PAGEREF _Toc16792114 \h </w:instrText>
          </w:r>
          <w:r w:rsidR="00B22CC9">
            <w:rPr>
              <w:noProof/>
              <w:webHidden/>
            </w:rPr>
          </w:r>
          <w:r w:rsidR="00B22CC9">
            <w:rPr>
              <w:noProof/>
              <w:webHidden/>
            </w:rPr>
            <w:fldChar w:fldCharType="separate"/>
          </w:r>
          <w:ins w:id="0" w:author="IF_tsai" w:date="2019-08-15T20:08:00Z">
            <w:r w:rsidR="00C20286">
              <w:rPr>
                <w:noProof/>
                <w:webHidden/>
              </w:rPr>
              <w:t>4</w:t>
            </w:r>
          </w:ins>
          <w:del w:id="1" w:author="IF_tsai" w:date="2019-08-15T20:08:00Z">
            <w:r w:rsidR="00B22CC9" w:rsidDel="00C20286">
              <w:rPr>
                <w:noProof/>
                <w:webHidden/>
              </w:rPr>
              <w:delText>5</w:delText>
            </w:r>
          </w:del>
          <w:r w:rsidR="00B22CC9">
            <w:rPr>
              <w:noProof/>
              <w:webHidden/>
            </w:rPr>
            <w:fldChar w:fldCharType="end"/>
          </w:r>
          <w:r w:rsidR="00B22CC9" w:rsidRPr="005D0964">
            <w:rPr>
              <w:rStyle w:val="a4"/>
              <w:noProof/>
            </w:rPr>
            <w:fldChar w:fldCharType="end"/>
          </w:r>
        </w:p>
        <w:p w:rsidR="00B22CC9" w:rsidRDefault="00B22CC9">
          <w:pPr>
            <w:pStyle w:val="21"/>
            <w:tabs>
              <w:tab w:val="left" w:pos="960"/>
              <w:tab w:val="right" w:leader="dot" w:pos="9350"/>
            </w:tabs>
            <w:rPr>
              <w:noProof/>
              <w:kern w:val="2"/>
            </w:rPr>
          </w:pPr>
          <w:r w:rsidRPr="005D0964">
            <w:rPr>
              <w:rStyle w:val="a4"/>
              <w:noProof/>
            </w:rPr>
            <w:fldChar w:fldCharType="begin"/>
          </w:r>
          <w:r w:rsidRPr="005D0964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"_Toc16792115"</w:instrText>
          </w:r>
          <w:r w:rsidRPr="005D0964">
            <w:rPr>
              <w:rStyle w:val="a4"/>
              <w:noProof/>
            </w:rPr>
            <w:instrText xml:space="preserve"> </w:instrText>
          </w:r>
          <w:r w:rsidRPr="005D0964">
            <w:rPr>
              <w:rStyle w:val="a4"/>
              <w:noProof/>
            </w:rPr>
            <w:fldChar w:fldCharType="separate"/>
          </w:r>
          <w:r w:rsidRPr="005D0964">
            <w:rPr>
              <w:rStyle w:val="a4"/>
              <w:noProof/>
            </w:rPr>
            <w:t>1.1</w:t>
          </w:r>
          <w:r>
            <w:rPr>
              <w:noProof/>
              <w:kern w:val="2"/>
            </w:rPr>
            <w:tab/>
          </w:r>
          <w:r w:rsidRPr="005D0964">
            <w:rPr>
              <w:rStyle w:val="a4"/>
              <w:noProof/>
            </w:rPr>
            <w:t>v3.0a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_Toc16792115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" w:author="IF_tsai" w:date="2019-08-15T20:08:00Z">
            <w:r w:rsidR="00C20286">
              <w:rPr>
                <w:noProof/>
                <w:webHidden/>
              </w:rPr>
              <w:t>4</w:t>
            </w:r>
          </w:ins>
          <w:del w:id="3" w:author="IF_tsai" w:date="2019-08-15T20:08:00Z">
            <w:r w:rsidDel="00C20286">
              <w:rPr>
                <w:noProof/>
                <w:webHidden/>
              </w:rPr>
              <w:delText>5</w:delText>
            </w:r>
          </w:del>
          <w:r>
            <w:rPr>
              <w:noProof/>
              <w:webHidden/>
            </w:rPr>
            <w:fldChar w:fldCharType="end"/>
          </w:r>
          <w:r w:rsidRPr="005D0964">
            <w:rPr>
              <w:rStyle w:val="a4"/>
              <w:noProof/>
            </w:rPr>
            <w:fldChar w:fldCharType="end"/>
          </w:r>
        </w:p>
        <w:p w:rsidR="00B22CC9" w:rsidRDefault="00B22CC9">
          <w:pPr>
            <w:pStyle w:val="21"/>
            <w:tabs>
              <w:tab w:val="left" w:pos="960"/>
              <w:tab w:val="right" w:leader="dot" w:pos="9350"/>
            </w:tabs>
            <w:rPr>
              <w:noProof/>
              <w:kern w:val="2"/>
            </w:rPr>
          </w:pPr>
          <w:r w:rsidRPr="005D0964">
            <w:rPr>
              <w:rStyle w:val="a4"/>
              <w:noProof/>
            </w:rPr>
            <w:fldChar w:fldCharType="begin"/>
          </w:r>
          <w:r w:rsidRPr="005D0964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"_Toc16792116"</w:instrText>
          </w:r>
          <w:r w:rsidRPr="005D0964">
            <w:rPr>
              <w:rStyle w:val="a4"/>
              <w:noProof/>
            </w:rPr>
            <w:instrText xml:space="preserve"> </w:instrText>
          </w:r>
          <w:r w:rsidRPr="005D0964">
            <w:rPr>
              <w:rStyle w:val="a4"/>
              <w:noProof/>
            </w:rPr>
            <w:fldChar w:fldCharType="separate"/>
          </w:r>
          <w:r w:rsidRPr="005D0964">
            <w:rPr>
              <w:rStyle w:val="a4"/>
              <w:noProof/>
            </w:rPr>
            <w:t>1.2</w:t>
          </w:r>
          <w:r>
            <w:rPr>
              <w:noProof/>
              <w:kern w:val="2"/>
            </w:rPr>
            <w:tab/>
          </w:r>
          <w:r w:rsidRPr="005D0964">
            <w:rPr>
              <w:rStyle w:val="a4"/>
              <w:noProof/>
            </w:rPr>
            <w:t>v3.0c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_Toc16792116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" w:author="IF_tsai" w:date="2019-08-15T20:08:00Z">
            <w:r w:rsidR="00C20286">
              <w:rPr>
                <w:noProof/>
                <w:webHidden/>
              </w:rPr>
              <w:t>4</w:t>
            </w:r>
          </w:ins>
          <w:del w:id="5" w:author="IF_tsai" w:date="2019-08-15T20:08:00Z">
            <w:r w:rsidDel="00C20286">
              <w:rPr>
                <w:noProof/>
                <w:webHidden/>
              </w:rPr>
              <w:delText>5</w:delText>
            </w:r>
          </w:del>
          <w:r>
            <w:rPr>
              <w:noProof/>
              <w:webHidden/>
            </w:rPr>
            <w:fldChar w:fldCharType="end"/>
          </w:r>
          <w:r w:rsidRPr="005D0964">
            <w:rPr>
              <w:rStyle w:val="a4"/>
              <w:noProof/>
            </w:rPr>
            <w:fldChar w:fldCharType="end"/>
          </w:r>
        </w:p>
        <w:p w:rsidR="00B22CC9" w:rsidRDefault="00B22CC9">
          <w:pPr>
            <w:pStyle w:val="1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zh-TW"/>
            </w:rPr>
          </w:pPr>
          <w:r w:rsidRPr="005D0964">
            <w:rPr>
              <w:rStyle w:val="a4"/>
              <w:noProof/>
            </w:rPr>
            <w:fldChar w:fldCharType="begin"/>
          </w:r>
          <w:r w:rsidRPr="005D0964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"_Toc16792117"</w:instrText>
          </w:r>
          <w:r w:rsidRPr="005D0964">
            <w:rPr>
              <w:rStyle w:val="a4"/>
              <w:noProof/>
            </w:rPr>
            <w:instrText xml:space="preserve"> </w:instrText>
          </w:r>
          <w:r w:rsidRPr="005D0964">
            <w:rPr>
              <w:rStyle w:val="a4"/>
              <w:noProof/>
            </w:rPr>
            <w:fldChar w:fldCharType="separate"/>
          </w:r>
          <w:r w:rsidRPr="005D0964">
            <w:rPr>
              <w:rStyle w:val="a4"/>
              <w:noProof/>
            </w:rPr>
            <w:t>2</w:t>
          </w:r>
          <w:r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zh-TW"/>
            </w:rPr>
            <w:tab/>
          </w:r>
          <w:r w:rsidRPr="005D0964">
            <w:rPr>
              <w:rStyle w:val="a4"/>
              <w:noProof/>
            </w:rPr>
            <w:t>Release v3.1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_Toc16792117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" w:author="IF_tsai" w:date="2019-08-15T20:08:00Z">
            <w:r w:rsidR="00C20286">
              <w:rPr>
                <w:noProof/>
                <w:webHidden/>
              </w:rPr>
              <w:t>4</w:t>
            </w:r>
          </w:ins>
          <w:del w:id="7" w:author="IF_tsai" w:date="2019-08-15T20:08:00Z">
            <w:r w:rsidDel="00C20286">
              <w:rPr>
                <w:noProof/>
                <w:webHidden/>
              </w:rPr>
              <w:delText>5</w:delText>
            </w:r>
          </w:del>
          <w:r>
            <w:rPr>
              <w:noProof/>
              <w:webHidden/>
            </w:rPr>
            <w:fldChar w:fldCharType="end"/>
          </w:r>
          <w:r w:rsidRPr="005D0964">
            <w:rPr>
              <w:rStyle w:val="a4"/>
              <w:noProof/>
            </w:rPr>
            <w:fldChar w:fldCharType="end"/>
          </w:r>
        </w:p>
        <w:p w:rsidR="00B22CC9" w:rsidRDefault="00B22CC9">
          <w:pPr>
            <w:pStyle w:val="21"/>
            <w:tabs>
              <w:tab w:val="left" w:pos="960"/>
              <w:tab w:val="right" w:leader="dot" w:pos="9350"/>
            </w:tabs>
            <w:rPr>
              <w:noProof/>
              <w:kern w:val="2"/>
            </w:rPr>
          </w:pPr>
          <w:r w:rsidRPr="005D0964">
            <w:rPr>
              <w:rStyle w:val="a4"/>
              <w:noProof/>
            </w:rPr>
            <w:fldChar w:fldCharType="begin"/>
          </w:r>
          <w:r w:rsidRPr="005D0964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"_Toc16792118"</w:instrText>
          </w:r>
          <w:r w:rsidRPr="005D0964">
            <w:rPr>
              <w:rStyle w:val="a4"/>
              <w:noProof/>
            </w:rPr>
            <w:instrText xml:space="preserve"> </w:instrText>
          </w:r>
          <w:r w:rsidRPr="005D0964">
            <w:rPr>
              <w:rStyle w:val="a4"/>
              <w:noProof/>
            </w:rPr>
            <w:fldChar w:fldCharType="separate"/>
          </w:r>
          <w:r w:rsidRPr="005D0964">
            <w:rPr>
              <w:rStyle w:val="a4"/>
              <w:noProof/>
            </w:rPr>
            <w:t>2.1</w:t>
          </w:r>
          <w:r>
            <w:rPr>
              <w:noProof/>
              <w:kern w:val="2"/>
            </w:rPr>
            <w:tab/>
          </w:r>
          <w:r w:rsidRPr="005D0964">
            <w:rPr>
              <w:rStyle w:val="a4"/>
              <w:noProof/>
            </w:rPr>
            <w:t>v3.1a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_Toc16792118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" w:author="IF_tsai" w:date="2019-08-15T20:08:00Z">
            <w:r w:rsidR="00C20286">
              <w:rPr>
                <w:noProof/>
                <w:webHidden/>
              </w:rPr>
              <w:t>4</w:t>
            </w:r>
          </w:ins>
          <w:del w:id="9" w:author="IF_tsai" w:date="2019-08-15T20:08:00Z">
            <w:r w:rsidDel="00C20286">
              <w:rPr>
                <w:noProof/>
                <w:webHidden/>
              </w:rPr>
              <w:delText>5</w:delText>
            </w:r>
          </w:del>
          <w:r>
            <w:rPr>
              <w:noProof/>
              <w:webHidden/>
            </w:rPr>
            <w:fldChar w:fldCharType="end"/>
          </w:r>
          <w:r w:rsidRPr="005D0964">
            <w:rPr>
              <w:rStyle w:val="a4"/>
              <w:noProof/>
            </w:rPr>
            <w:fldChar w:fldCharType="end"/>
          </w:r>
        </w:p>
        <w:p w:rsidR="00B22CC9" w:rsidRDefault="00B22CC9">
          <w:pPr>
            <w:pStyle w:val="21"/>
            <w:tabs>
              <w:tab w:val="left" w:pos="960"/>
              <w:tab w:val="right" w:leader="dot" w:pos="9350"/>
            </w:tabs>
            <w:rPr>
              <w:noProof/>
              <w:kern w:val="2"/>
            </w:rPr>
          </w:pPr>
          <w:r w:rsidRPr="005D0964">
            <w:rPr>
              <w:rStyle w:val="a4"/>
              <w:noProof/>
            </w:rPr>
            <w:fldChar w:fldCharType="begin"/>
          </w:r>
          <w:r w:rsidRPr="005D0964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"_Toc16792119"</w:instrText>
          </w:r>
          <w:r w:rsidRPr="005D0964">
            <w:rPr>
              <w:rStyle w:val="a4"/>
              <w:noProof/>
            </w:rPr>
            <w:instrText xml:space="preserve"> </w:instrText>
          </w:r>
          <w:r w:rsidRPr="005D0964">
            <w:rPr>
              <w:rStyle w:val="a4"/>
              <w:noProof/>
            </w:rPr>
            <w:fldChar w:fldCharType="separate"/>
          </w:r>
          <w:r w:rsidRPr="005D0964">
            <w:rPr>
              <w:rStyle w:val="a4"/>
              <w:noProof/>
            </w:rPr>
            <w:t>2.2</w:t>
          </w:r>
          <w:r>
            <w:rPr>
              <w:noProof/>
              <w:kern w:val="2"/>
            </w:rPr>
            <w:tab/>
          </w:r>
          <w:r w:rsidRPr="005D0964">
            <w:rPr>
              <w:rStyle w:val="a4"/>
              <w:noProof/>
            </w:rPr>
            <w:t>v3.1b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_Toc16792119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" w:author="IF_tsai" w:date="2019-08-15T20:08:00Z">
            <w:r w:rsidR="00C20286">
              <w:rPr>
                <w:noProof/>
                <w:webHidden/>
              </w:rPr>
              <w:t>4</w:t>
            </w:r>
          </w:ins>
          <w:del w:id="11" w:author="IF_tsai" w:date="2019-08-15T20:08:00Z">
            <w:r w:rsidDel="00C20286">
              <w:rPr>
                <w:noProof/>
                <w:webHidden/>
              </w:rPr>
              <w:delText>5</w:delText>
            </w:r>
          </w:del>
          <w:r>
            <w:rPr>
              <w:noProof/>
              <w:webHidden/>
            </w:rPr>
            <w:fldChar w:fldCharType="end"/>
          </w:r>
          <w:r w:rsidRPr="005D0964">
            <w:rPr>
              <w:rStyle w:val="a4"/>
              <w:noProof/>
            </w:rPr>
            <w:fldChar w:fldCharType="end"/>
          </w:r>
        </w:p>
        <w:p w:rsidR="00B22CC9" w:rsidRDefault="00B22CC9">
          <w:pPr>
            <w:pStyle w:val="1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zh-TW"/>
            </w:rPr>
          </w:pPr>
          <w:r w:rsidRPr="005D0964">
            <w:rPr>
              <w:rStyle w:val="a4"/>
              <w:noProof/>
            </w:rPr>
            <w:fldChar w:fldCharType="begin"/>
          </w:r>
          <w:r w:rsidRPr="005D0964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"_Toc16792120"</w:instrText>
          </w:r>
          <w:r w:rsidRPr="005D0964">
            <w:rPr>
              <w:rStyle w:val="a4"/>
              <w:noProof/>
            </w:rPr>
            <w:instrText xml:space="preserve"> </w:instrText>
          </w:r>
          <w:r w:rsidRPr="005D0964">
            <w:rPr>
              <w:rStyle w:val="a4"/>
              <w:noProof/>
            </w:rPr>
            <w:fldChar w:fldCharType="separate"/>
          </w:r>
          <w:r w:rsidRPr="005D0964">
            <w:rPr>
              <w:rStyle w:val="a4"/>
              <w:noProof/>
            </w:rPr>
            <w:t>3</w:t>
          </w:r>
          <w:r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zh-TW"/>
            </w:rPr>
            <w:tab/>
          </w:r>
          <w:r w:rsidRPr="005D0964">
            <w:rPr>
              <w:rStyle w:val="a4"/>
              <w:noProof/>
            </w:rPr>
            <w:t>Release v3.2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_Toc16792120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" w:author="IF_tsai" w:date="2019-08-15T20:08:00Z">
            <w:r w:rsidR="00C20286">
              <w:rPr>
                <w:noProof/>
                <w:webHidden/>
              </w:rPr>
              <w:t>4</w:t>
            </w:r>
          </w:ins>
          <w:del w:id="13" w:author="IF_tsai" w:date="2019-08-15T20:08:00Z">
            <w:r w:rsidDel="00C20286">
              <w:rPr>
                <w:noProof/>
                <w:webHidden/>
              </w:rPr>
              <w:delText>5</w:delText>
            </w:r>
          </w:del>
          <w:r>
            <w:rPr>
              <w:noProof/>
              <w:webHidden/>
            </w:rPr>
            <w:fldChar w:fldCharType="end"/>
          </w:r>
          <w:r w:rsidRPr="005D0964">
            <w:rPr>
              <w:rStyle w:val="a4"/>
              <w:noProof/>
            </w:rPr>
            <w:fldChar w:fldCharType="end"/>
          </w:r>
        </w:p>
        <w:p w:rsidR="00B22CC9" w:rsidRDefault="00B22CC9">
          <w:pPr>
            <w:pStyle w:val="21"/>
            <w:tabs>
              <w:tab w:val="left" w:pos="960"/>
              <w:tab w:val="right" w:leader="dot" w:pos="9350"/>
            </w:tabs>
            <w:rPr>
              <w:noProof/>
              <w:kern w:val="2"/>
            </w:rPr>
          </w:pPr>
          <w:r w:rsidRPr="005D0964">
            <w:rPr>
              <w:rStyle w:val="a4"/>
              <w:noProof/>
            </w:rPr>
            <w:fldChar w:fldCharType="begin"/>
          </w:r>
          <w:r w:rsidRPr="005D0964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"_Toc16792121"</w:instrText>
          </w:r>
          <w:r w:rsidRPr="005D0964">
            <w:rPr>
              <w:rStyle w:val="a4"/>
              <w:noProof/>
            </w:rPr>
            <w:instrText xml:space="preserve"> </w:instrText>
          </w:r>
          <w:r w:rsidRPr="005D0964">
            <w:rPr>
              <w:rStyle w:val="a4"/>
              <w:noProof/>
            </w:rPr>
            <w:fldChar w:fldCharType="separate"/>
          </w:r>
          <w:r w:rsidRPr="005D0964">
            <w:rPr>
              <w:rStyle w:val="a4"/>
              <w:noProof/>
            </w:rPr>
            <w:t>3.1</w:t>
          </w:r>
          <w:r>
            <w:rPr>
              <w:noProof/>
              <w:kern w:val="2"/>
            </w:rPr>
            <w:tab/>
          </w:r>
          <w:r w:rsidRPr="005D0964">
            <w:rPr>
              <w:rStyle w:val="a4"/>
              <w:noProof/>
            </w:rPr>
            <w:t>v3.2a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_Toc16792121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" w:author="IF_tsai" w:date="2019-08-15T20:08:00Z">
            <w:r w:rsidR="00C20286">
              <w:rPr>
                <w:noProof/>
                <w:webHidden/>
              </w:rPr>
              <w:t>4</w:t>
            </w:r>
          </w:ins>
          <w:del w:id="15" w:author="IF_tsai" w:date="2019-08-15T20:08:00Z">
            <w:r w:rsidDel="00C20286">
              <w:rPr>
                <w:noProof/>
                <w:webHidden/>
              </w:rPr>
              <w:delText>5</w:delText>
            </w:r>
          </w:del>
          <w:r>
            <w:rPr>
              <w:noProof/>
              <w:webHidden/>
            </w:rPr>
            <w:fldChar w:fldCharType="end"/>
          </w:r>
          <w:r w:rsidRPr="005D0964">
            <w:rPr>
              <w:rStyle w:val="a4"/>
              <w:noProof/>
            </w:rPr>
            <w:fldChar w:fldCharType="end"/>
          </w:r>
        </w:p>
        <w:p w:rsidR="00B22CC9" w:rsidRDefault="00B22CC9">
          <w:pPr>
            <w:pStyle w:val="21"/>
            <w:tabs>
              <w:tab w:val="left" w:pos="960"/>
              <w:tab w:val="right" w:leader="dot" w:pos="9350"/>
            </w:tabs>
            <w:rPr>
              <w:noProof/>
              <w:kern w:val="2"/>
            </w:rPr>
          </w:pPr>
          <w:r w:rsidRPr="005D0964">
            <w:rPr>
              <w:rStyle w:val="a4"/>
              <w:noProof/>
            </w:rPr>
            <w:fldChar w:fldCharType="begin"/>
          </w:r>
          <w:r w:rsidRPr="005D0964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"_Toc16792122"</w:instrText>
          </w:r>
          <w:r w:rsidRPr="005D0964">
            <w:rPr>
              <w:rStyle w:val="a4"/>
              <w:noProof/>
            </w:rPr>
            <w:instrText xml:space="preserve"> </w:instrText>
          </w:r>
          <w:r w:rsidRPr="005D0964">
            <w:rPr>
              <w:rStyle w:val="a4"/>
              <w:noProof/>
            </w:rPr>
            <w:fldChar w:fldCharType="separate"/>
          </w:r>
          <w:r w:rsidRPr="005D0964">
            <w:rPr>
              <w:rStyle w:val="a4"/>
              <w:noProof/>
            </w:rPr>
            <w:t>3.2</w:t>
          </w:r>
          <w:r>
            <w:rPr>
              <w:noProof/>
              <w:kern w:val="2"/>
            </w:rPr>
            <w:tab/>
          </w:r>
          <w:r w:rsidRPr="005D0964">
            <w:rPr>
              <w:rStyle w:val="a4"/>
              <w:noProof/>
            </w:rPr>
            <w:t>v3.2b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_Toc16792122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" w:author="IF_tsai" w:date="2019-08-15T20:08:00Z">
            <w:r w:rsidR="00C20286">
              <w:rPr>
                <w:noProof/>
                <w:webHidden/>
              </w:rPr>
              <w:t>4</w:t>
            </w:r>
          </w:ins>
          <w:del w:id="17" w:author="IF_tsai" w:date="2019-08-15T20:08:00Z">
            <w:r w:rsidDel="00C20286">
              <w:rPr>
                <w:noProof/>
                <w:webHidden/>
              </w:rPr>
              <w:delText>5</w:delText>
            </w:r>
          </w:del>
          <w:r>
            <w:rPr>
              <w:noProof/>
              <w:webHidden/>
            </w:rPr>
            <w:fldChar w:fldCharType="end"/>
          </w:r>
          <w:r w:rsidRPr="005D0964">
            <w:rPr>
              <w:rStyle w:val="a4"/>
              <w:noProof/>
            </w:rPr>
            <w:fldChar w:fldCharType="end"/>
          </w:r>
        </w:p>
        <w:p w:rsidR="00B22CC9" w:rsidRDefault="00B22CC9">
          <w:pPr>
            <w:pStyle w:val="21"/>
            <w:tabs>
              <w:tab w:val="left" w:pos="960"/>
              <w:tab w:val="right" w:leader="dot" w:pos="9350"/>
            </w:tabs>
            <w:rPr>
              <w:noProof/>
              <w:kern w:val="2"/>
            </w:rPr>
          </w:pPr>
          <w:r w:rsidRPr="005D0964">
            <w:rPr>
              <w:rStyle w:val="a4"/>
              <w:noProof/>
            </w:rPr>
            <w:fldChar w:fldCharType="begin"/>
          </w:r>
          <w:r w:rsidRPr="005D0964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"_Toc16792123"</w:instrText>
          </w:r>
          <w:r w:rsidRPr="005D0964">
            <w:rPr>
              <w:rStyle w:val="a4"/>
              <w:noProof/>
            </w:rPr>
            <w:instrText xml:space="preserve"> </w:instrText>
          </w:r>
          <w:r w:rsidRPr="005D0964">
            <w:rPr>
              <w:rStyle w:val="a4"/>
              <w:noProof/>
            </w:rPr>
            <w:fldChar w:fldCharType="separate"/>
          </w:r>
          <w:r w:rsidRPr="005D0964">
            <w:rPr>
              <w:rStyle w:val="a4"/>
              <w:noProof/>
            </w:rPr>
            <w:t>3.3</w:t>
          </w:r>
          <w:r>
            <w:rPr>
              <w:noProof/>
              <w:kern w:val="2"/>
            </w:rPr>
            <w:tab/>
          </w:r>
          <w:r w:rsidRPr="005D0964">
            <w:rPr>
              <w:rStyle w:val="a4"/>
              <w:noProof/>
            </w:rPr>
            <w:t>v3.2c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_Toc16792123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" w:author="IF_tsai" w:date="2019-08-15T20:08:00Z">
            <w:r w:rsidR="00C20286">
              <w:rPr>
                <w:noProof/>
                <w:webHidden/>
              </w:rPr>
              <w:t>4</w:t>
            </w:r>
          </w:ins>
          <w:del w:id="19" w:author="IF_tsai" w:date="2019-08-15T20:08:00Z">
            <w:r w:rsidDel="00C20286">
              <w:rPr>
                <w:noProof/>
                <w:webHidden/>
              </w:rPr>
              <w:delText>5</w:delText>
            </w:r>
          </w:del>
          <w:r>
            <w:rPr>
              <w:noProof/>
              <w:webHidden/>
            </w:rPr>
            <w:fldChar w:fldCharType="end"/>
          </w:r>
          <w:r w:rsidRPr="005D0964">
            <w:rPr>
              <w:rStyle w:val="a4"/>
              <w:noProof/>
            </w:rPr>
            <w:fldChar w:fldCharType="end"/>
          </w:r>
        </w:p>
        <w:p w:rsidR="00B22CC9" w:rsidRDefault="00B22CC9">
          <w:pPr>
            <w:pStyle w:val="21"/>
            <w:tabs>
              <w:tab w:val="left" w:pos="960"/>
              <w:tab w:val="right" w:leader="dot" w:pos="9350"/>
            </w:tabs>
            <w:rPr>
              <w:noProof/>
              <w:kern w:val="2"/>
            </w:rPr>
          </w:pPr>
          <w:r w:rsidRPr="005D0964">
            <w:rPr>
              <w:rStyle w:val="a4"/>
              <w:noProof/>
            </w:rPr>
            <w:fldChar w:fldCharType="begin"/>
          </w:r>
          <w:r w:rsidRPr="005D0964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"_Toc16792124"</w:instrText>
          </w:r>
          <w:r w:rsidRPr="005D0964">
            <w:rPr>
              <w:rStyle w:val="a4"/>
              <w:noProof/>
            </w:rPr>
            <w:instrText xml:space="preserve"> </w:instrText>
          </w:r>
          <w:r w:rsidRPr="005D0964">
            <w:rPr>
              <w:rStyle w:val="a4"/>
              <w:noProof/>
            </w:rPr>
            <w:fldChar w:fldCharType="separate"/>
          </w:r>
          <w:r w:rsidRPr="005D0964">
            <w:rPr>
              <w:rStyle w:val="a4"/>
              <w:noProof/>
            </w:rPr>
            <w:t>3.4</w:t>
          </w:r>
          <w:r>
            <w:rPr>
              <w:noProof/>
              <w:kern w:val="2"/>
            </w:rPr>
            <w:tab/>
          </w:r>
          <w:r w:rsidRPr="005D0964">
            <w:rPr>
              <w:rStyle w:val="a4"/>
              <w:noProof/>
            </w:rPr>
            <w:t>v3.2d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_Toc16792124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" w:author="IF_tsai" w:date="2019-08-15T20:08:00Z">
            <w:r w:rsidR="00C20286">
              <w:rPr>
                <w:noProof/>
                <w:webHidden/>
              </w:rPr>
              <w:t>5</w:t>
            </w:r>
          </w:ins>
          <w:del w:id="21" w:author="IF_tsai" w:date="2019-08-15T20:08:00Z">
            <w:r w:rsidDel="00C20286">
              <w:rPr>
                <w:noProof/>
                <w:webHidden/>
              </w:rPr>
              <w:delText>6</w:delText>
            </w:r>
          </w:del>
          <w:r>
            <w:rPr>
              <w:noProof/>
              <w:webHidden/>
            </w:rPr>
            <w:fldChar w:fldCharType="end"/>
          </w:r>
          <w:r w:rsidRPr="005D0964">
            <w:rPr>
              <w:rStyle w:val="a4"/>
              <w:noProof/>
            </w:rPr>
            <w:fldChar w:fldCharType="end"/>
          </w:r>
        </w:p>
        <w:p w:rsidR="00B22CC9" w:rsidRDefault="00B22CC9">
          <w:pPr>
            <w:pStyle w:val="1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zh-TW"/>
            </w:rPr>
          </w:pPr>
          <w:r w:rsidRPr="005D0964">
            <w:rPr>
              <w:rStyle w:val="a4"/>
              <w:noProof/>
            </w:rPr>
            <w:fldChar w:fldCharType="begin"/>
          </w:r>
          <w:r w:rsidRPr="005D0964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"_Toc16792125"</w:instrText>
          </w:r>
          <w:r w:rsidRPr="005D0964">
            <w:rPr>
              <w:rStyle w:val="a4"/>
              <w:noProof/>
            </w:rPr>
            <w:instrText xml:space="preserve"> </w:instrText>
          </w:r>
          <w:r w:rsidRPr="005D0964">
            <w:rPr>
              <w:rStyle w:val="a4"/>
              <w:noProof/>
            </w:rPr>
            <w:fldChar w:fldCharType="separate"/>
          </w:r>
          <w:r w:rsidRPr="005D0964">
            <w:rPr>
              <w:rStyle w:val="a4"/>
              <w:noProof/>
            </w:rPr>
            <w:t>4</w:t>
          </w:r>
          <w:r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zh-TW"/>
            </w:rPr>
            <w:tab/>
          </w:r>
          <w:r w:rsidRPr="005D0964">
            <w:rPr>
              <w:rStyle w:val="a4"/>
              <w:noProof/>
            </w:rPr>
            <w:t>Release v3.3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_Toc16792125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" w:author="IF_tsai" w:date="2019-08-15T20:08:00Z">
            <w:r w:rsidR="00C20286">
              <w:rPr>
                <w:noProof/>
                <w:webHidden/>
              </w:rPr>
              <w:t>5</w:t>
            </w:r>
          </w:ins>
          <w:del w:id="23" w:author="IF_tsai" w:date="2019-08-15T20:08:00Z">
            <w:r w:rsidDel="00C20286">
              <w:rPr>
                <w:noProof/>
                <w:webHidden/>
              </w:rPr>
              <w:delText>6</w:delText>
            </w:r>
          </w:del>
          <w:r>
            <w:rPr>
              <w:noProof/>
              <w:webHidden/>
            </w:rPr>
            <w:fldChar w:fldCharType="end"/>
          </w:r>
          <w:r w:rsidRPr="005D0964">
            <w:rPr>
              <w:rStyle w:val="a4"/>
              <w:noProof/>
            </w:rPr>
            <w:fldChar w:fldCharType="end"/>
          </w:r>
        </w:p>
        <w:p w:rsidR="00B22CC9" w:rsidRDefault="00B22CC9">
          <w:pPr>
            <w:pStyle w:val="21"/>
            <w:tabs>
              <w:tab w:val="left" w:pos="960"/>
              <w:tab w:val="right" w:leader="dot" w:pos="9350"/>
            </w:tabs>
            <w:rPr>
              <w:noProof/>
              <w:kern w:val="2"/>
            </w:rPr>
          </w:pPr>
          <w:r w:rsidRPr="005D0964">
            <w:rPr>
              <w:rStyle w:val="a4"/>
              <w:noProof/>
            </w:rPr>
            <w:fldChar w:fldCharType="begin"/>
          </w:r>
          <w:r w:rsidRPr="005D0964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"_Toc16792126"</w:instrText>
          </w:r>
          <w:r w:rsidRPr="005D0964">
            <w:rPr>
              <w:rStyle w:val="a4"/>
              <w:noProof/>
            </w:rPr>
            <w:instrText xml:space="preserve"> </w:instrText>
          </w:r>
          <w:r w:rsidRPr="005D0964">
            <w:rPr>
              <w:rStyle w:val="a4"/>
              <w:noProof/>
            </w:rPr>
            <w:fldChar w:fldCharType="separate"/>
          </w:r>
          <w:r w:rsidRPr="005D0964">
            <w:rPr>
              <w:rStyle w:val="a4"/>
              <w:noProof/>
            </w:rPr>
            <w:t>4.1</w:t>
          </w:r>
          <w:r>
            <w:rPr>
              <w:noProof/>
              <w:kern w:val="2"/>
            </w:rPr>
            <w:tab/>
          </w:r>
          <w:r w:rsidRPr="005D0964">
            <w:rPr>
              <w:rStyle w:val="a4"/>
              <w:noProof/>
            </w:rPr>
            <w:t>v3.3a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_Toc16792126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" w:author="IF_tsai" w:date="2019-08-15T20:08:00Z">
            <w:r w:rsidR="00C20286">
              <w:rPr>
                <w:noProof/>
                <w:webHidden/>
              </w:rPr>
              <w:t>5</w:t>
            </w:r>
          </w:ins>
          <w:del w:id="25" w:author="IF_tsai" w:date="2019-08-15T20:08:00Z">
            <w:r w:rsidDel="00C20286">
              <w:rPr>
                <w:noProof/>
                <w:webHidden/>
              </w:rPr>
              <w:delText>6</w:delText>
            </w:r>
          </w:del>
          <w:r>
            <w:rPr>
              <w:noProof/>
              <w:webHidden/>
            </w:rPr>
            <w:fldChar w:fldCharType="end"/>
          </w:r>
          <w:r w:rsidRPr="005D0964">
            <w:rPr>
              <w:rStyle w:val="a4"/>
              <w:noProof/>
            </w:rPr>
            <w:fldChar w:fldCharType="end"/>
          </w:r>
        </w:p>
        <w:p w:rsidR="00B22CC9" w:rsidRDefault="00B22CC9">
          <w:pPr>
            <w:pStyle w:val="21"/>
            <w:tabs>
              <w:tab w:val="left" w:pos="960"/>
              <w:tab w:val="right" w:leader="dot" w:pos="9350"/>
            </w:tabs>
            <w:rPr>
              <w:noProof/>
              <w:kern w:val="2"/>
            </w:rPr>
          </w:pPr>
          <w:r w:rsidRPr="005D0964">
            <w:rPr>
              <w:rStyle w:val="a4"/>
              <w:noProof/>
            </w:rPr>
            <w:fldChar w:fldCharType="begin"/>
          </w:r>
          <w:r w:rsidRPr="005D0964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"_Toc16792127"</w:instrText>
          </w:r>
          <w:r w:rsidRPr="005D0964">
            <w:rPr>
              <w:rStyle w:val="a4"/>
              <w:noProof/>
            </w:rPr>
            <w:instrText xml:space="preserve"> </w:instrText>
          </w:r>
          <w:r w:rsidRPr="005D0964">
            <w:rPr>
              <w:rStyle w:val="a4"/>
              <w:noProof/>
            </w:rPr>
            <w:fldChar w:fldCharType="separate"/>
          </w:r>
          <w:r w:rsidRPr="005D0964">
            <w:rPr>
              <w:rStyle w:val="a4"/>
              <w:noProof/>
            </w:rPr>
            <w:t>4.2</w:t>
          </w:r>
          <w:r>
            <w:rPr>
              <w:noProof/>
              <w:kern w:val="2"/>
            </w:rPr>
            <w:tab/>
          </w:r>
          <w:r w:rsidRPr="005D0964">
            <w:rPr>
              <w:rStyle w:val="a4"/>
              <w:noProof/>
            </w:rPr>
            <w:t>v3.3b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_Toc16792127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" w:author="IF_tsai" w:date="2019-08-15T20:08:00Z">
            <w:r w:rsidR="00C20286">
              <w:rPr>
                <w:noProof/>
                <w:webHidden/>
              </w:rPr>
              <w:t>5</w:t>
            </w:r>
          </w:ins>
          <w:del w:id="27" w:author="IF_tsai" w:date="2019-08-15T20:08:00Z">
            <w:r w:rsidDel="00C20286">
              <w:rPr>
                <w:noProof/>
                <w:webHidden/>
              </w:rPr>
              <w:delText>6</w:delText>
            </w:r>
          </w:del>
          <w:r>
            <w:rPr>
              <w:noProof/>
              <w:webHidden/>
            </w:rPr>
            <w:fldChar w:fldCharType="end"/>
          </w:r>
          <w:r w:rsidRPr="005D0964">
            <w:rPr>
              <w:rStyle w:val="a4"/>
              <w:noProof/>
            </w:rPr>
            <w:fldChar w:fldCharType="end"/>
          </w:r>
        </w:p>
        <w:p w:rsidR="00B22CC9" w:rsidRDefault="00B22CC9">
          <w:pPr>
            <w:pStyle w:val="21"/>
            <w:tabs>
              <w:tab w:val="left" w:pos="960"/>
              <w:tab w:val="right" w:leader="dot" w:pos="9350"/>
            </w:tabs>
            <w:rPr>
              <w:noProof/>
              <w:kern w:val="2"/>
            </w:rPr>
          </w:pPr>
          <w:r w:rsidRPr="005D0964">
            <w:rPr>
              <w:rStyle w:val="a4"/>
              <w:noProof/>
            </w:rPr>
            <w:fldChar w:fldCharType="begin"/>
          </w:r>
          <w:r w:rsidRPr="005D0964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"_Toc16792128"</w:instrText>
          </w:r>
          <w:r w:rsidRPr="005D0964">
            <w:rPr>
              <w:rStyle w:val="a4"/>
              <w:noProof/>
            </w:rPr>
            <w:instrText xml:space="preserve"> </w:instrText>
          </w:r>
          <w:r w:rsidRPr="005D0964">
            <w:rPr>
              <w:rStyle w:val="a4"/>
              <w:noProof/>
            </w:rPr>
            <w:fldChar w:fldCharType="separate"/>
          </w:r>
          <w:r w:rsidRPr="005D0964">
            <w:rPr>
              <w:rStyle w:val="a4"/>
              <w:noProof/>
            </w:rPr>
            <w:t>4.3</w:t>
          </w:r>
          <w:r>
            <w:rPr>
              <w:noProof/>
              <w:kern w:val="2"/>
            </w:rPr>
            <w:tab/>
          </w:r>
          <w:r w:rsidRPr="005D0964">
            <w:rPr>
              <w:rStyle w:val="a4"/>
              <w:noProof/>
            </w:rPr>
            <w:t>v3.3c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_Toc16792128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8" w:author="IF_tsai" w:date="2019-08-15T20:08:00Z">
            <w:r w:rsidR="00C20286">
              <w:rPr>
                <w:noProof/>
                <w:webHidden/>
              </w:rPr>
              <w:t>5</w:t>
            </w:r>
          </w:ins>
          <w:del w:id="29" w:author="IF_tsai" w:date="2019-08-15T20:08:00Z">
            <w:r w:rsidDel="00C20286">
              <w:rPr>
                <w:noProof/>
                <w:webHidden/>
              </w:rPr>
              <w:delText>6</w:delText>
            </w:r>
          </w:del>
          <w:r>
            <w:rPr>
              <w:noProof/>
              <w:webHidden/>
            </w:rPr>
            <w:fldChar w:fldCharType="end"/>
          </w:r>
          <w:r w:rsidRPr="005D0964">
            <w:rPr>
              <w:rStyle w:val="a4"/>
              <w:noProof/>
            </w:rPr>
            <w:fldChar w:fldCharType="end"/>
          </w:r>
        </w:p>
        <w:p w:rsidR="00B22CC9" w:rsidRDefault="00B22CC9">
          <w:pPr>
            <w:pStyle w:val="1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zh-TW"/>
            </w:rPr>
          </w:pPr>
          <w:r w:rsidRPr="005D0964">
            <w:rPr>
              <w:rStyle w:val="a4"/>
              <w:noProof/>
            </w:rPr>
            <w:fldChar w:fldCharType="begin"/>
          </w:r>
          <w:r w:rsidRPr="005D0964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"_Toc16792129"</w:instrText>
          </w:r>
          <w:r w:rsidRPr="005D0964">
            <w:rPr>
              <w:rStyle w:val="a4"/>
              <w:noProof/>
            </w:rPr>
            <w:instrText xml:space="preserve"> </w:instrText>
          </w:r>
          <w:r w:rsidRPr="005D0964">
            <w:rPr>
              <w:rStyle w:val="a4"/>
              <w:noProof/>
            </w:rPr>
            <w:fldChar w:fldCharType="separate"/>
          </w:r>
          <w:r w:rsidRPr="005D0964">
            <w:rPr>
              <w:rStyle w:val="a4"/>
              <w:noProof/>
            </w:rPr>
            <w:t>5</w:t>
          </w:r>
          <w:r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zh-TW"/>
            </w:rPr>
            <w:tab/>
          </w:r>
          <w:r w:rsidRPr="005D0964">
            <w:rPr>
              <w:rStyle w:val="a4"/>
              <w:noProof/>
            </w:rPr>
            <w:t>Release v3.4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_Toc16792129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0" w:author="IF_tsai" w:date="2019-08-15T20:08:00Z">
            <w:r w:rsidR="00C20286">
              <w:rPr>
                <w:noProof/>
                <w:webHidden/>
              </w:rPr>
              <w:t>6</w:t>
            </w:r>
          </w:ins>
          <w:del w:id="31" w:author="IF_tsai" w:date="2019-08-15T20:08:00Z">
            <w:r w:rsidDel="00C20286">
              <w:rPr>
                <w:noProof/>
                <w:webHidden/>
              </w:rPr>
              <w:delText>7</w:delText>
            </w:r>
          </w:del>
          <w:r>
            <w:rPr>
              <w:noProof/>
              <w:webHidden/>
            </w:rPr>
            <w:fldChar w:fldCharType="end"/>
          </w:r>
          <w:r w:rsidRPr="005D0964">
            <w:rPr>
              <w:rStyle w:val="a4"/>
              <w:noProof/>
            </w:rPr>
            <w:fldChar w:fldCharType="end"/>
          </w:r>
        </w:p>
        <w:p w:rsidR="00B22CC9" w:rsidRDefault="00B22CC9">
          <w:pPr>
            <w:pStyle w:val="21"/>
            <w:tabs>
              <w:tab w:val="left" w:pos="960"/>
              <w:tab w:val="right" w:leader="dot" w:pos="9350"/>
            </w:tabs>
            <w:rPr>
              <w:noProof/>
              <w:kern w:val="2"/>
            </w:rPr>
          </w:pPr>
          <w:r w:rsidRPr="005D0964">
            <w:rPr>
              <w:rStyle w:val="a4"/>
              <w:noProof/>
            </w:rPr>
            <w:fldChar w:fldCharType="begin"/>
          </w:r>
          <w:r w:rsidRPr="005D0964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"_Toc16792130"</w:instrText>
          </w:r>
          <w:r w:rsidRPr="005D0964">
            <w:rPr>
              <w:rStyle w:val="a4"/>
              <w:noProof/>
            </w:rPr>
            <w:instrText xml:space="preserve"> </w:instrText>
          </w:r>
          <w:r w:rsidRPr="005D0964">
            <w:rPr>
              <w:rStyle w:val="a4"/>
              <w:noProof/>
            </w:rPr>
            <w:fldChar w:fldCharType="separate"/>
          </w:r>
          <w:r w:rsidRPr="005D0964">
            <w:rPr>
              <w:rStyle w:val="a4"/>
              <w:noProof/>
            </w:rPr>
            <w:t>5.1</w:t>
          </w:r>
          <w:r>
            <w:rPr>
              <w:noProof/>
              <w:kern w:val="2"/>
            </w:rPr>
            <w:tab/>
          </w:r>
          <w:r w:rsidRPr="005D0964">
            <w:rPr>
              <w:rStyle w:val="a4"/>
              <w:noProof/>
            </w:rPr>
            <w:t>v3.4a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_Toc16792130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" w:author="IF_tsai" w:date="2019-08-15T20:08:00Z">
            <w:r w:rsidR="00C20286">
              <w:rPr>
                <w:noProof/>
                <w:webHidden/>
              </w:rPr>
              <w:t>6</w:t>
            </w:r>
          </w:ins>
          <w:del w:id="33" w:author="IF_tsai" w:date="2019-08-15T20:08:00Z">
            <w:r w:rsidDel="00C20286">
              <w:rPr>
                <w:noProof/>
                <w:webHidden/>
              </w:rPr>
              <w:delText>7</w:delText>
            </w:r>
          </w:del>
          <w:r>
            <w:rPr>
              <w:noProof/>
              <w:webHidden/>
            </w:rPr>
            <w:fldChar w:fldCharType="end"/>
          </w:r>
          <w:r w:rsidRPr="005D0964">
            <w:rPr>
              <w:rStyle w:val="a4"/>
              <w:noProof/>
            </w:rPr>
            <w:fldChar w:fldCharType="end"/>
          </w:r>
        </w:p>
        <w:p w:rsidR="00B22CC9" w:rsidRDefault="00B22CC9">
          <w:pPr>
            <w:pStyle w:val="21"/>
            <w:tabs>
              <w:tab w:val="left" w:pos="960"/>
              <w:tab w:val="right" w:leader="dot" w:pos="9350"/>
            </w:tabs>
            <w:rPr>
              <w:noProof/>
              <w:kern w:val="2"/>
            </w:rPr>
          </w:pPr>
          <w:r w:rsidRPr="005D0964">
            <w:rPr>
              <w:rStyle w:val="a4"/>
              <w:noProof/>
            </w:rPr>
            <w:fldChar w:fldCharType="begin"/>
          </w:r>
          <w:r w:rsidRPr="005D0964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"_Toc16792131"</w:instrText>
          </w:r>
          <w:r w:rsidRPr="005D0964">
            <w:rPr>
              <w:rStyle w:val="a4"/>
              <w:noProof/>
            </w:rPr>
            <w:instrText xml:space="preserve"> </w:instrText>
          </w:r>
          <w:r w:rsidRPr="005D0964">
            <w:rPr>
              <w:rStyle w:val="a4"/>
              <w:noProof/>
            </w:rPr>
            <w:fldChar w:fldCharType="separate"/>
          </w:r>
          <w:r w:rsidRPr="005D0964">
            <w:rPr>
              <w:rStyle w:val="a4"/>
              <w:noProof/>
            </w:rPr>
            <w:t>5.2</w:t>
          </w:r>
          <w:r>
            <w:rPr>
              <w:noProof/>
              <w:kern w:val="2"/>
            </w:rPr>
            <w:tab/>
          </w:r>
          <w:r w:rsidRPr="005D0964">
            <w:rPr>
              <w:rStyle w:val="a4"/>
              <w:noProof/>
            </w:rPr>
            <w:t>v3.4b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_Toc16792131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4" w:author="IF_tsai" w:date="2019-08-15T20:08:00Z">
            <w:r w:rsidR="00C20286">
              <w:rPr>
                <w:noProof/>
                <w:webHidden/>
              </w:rPr>
              <w:t>8</w:t>
            </w:r>
          </w:ins>
          <w:del w:id="35" w:author="IF_tsai" w:date="2019-08-15T20:08:00Z">
            <w:r w:rsidDel="00C20286">
              <w:rPr>
                <w:noProof/>
                <w:webHidden/>
              </w:rPr>
              <w:delText>9</w:delText>
            </w:r>
          </w:del>
          <w:r>
            <w:rPr>
              <w:noProof/>
              <w:webHidden/>
            </w:rPr>
            <w:fldChar w:fldCharType="end"/>
          </w:r>
          <w:r w:rsidRPr="005D0964">
            <w:rPr>
              <w:rStyle w:val="a4"/>
              <w:noProof/>
            </w:rPr>
            <w:fldChar w:fldCharType="end"/>
          </w:r>
        </w:p>
        <w:p w:rsidR="00B22CC9" w:rsidRDefault="00B22CC9">
          <w:pPr>
            <w:pStyle w:val="21"/>
            <w:tabs>
              <w:tab w:val="left" w:pos="960"/>
              <w:tab w:val="right" w:leader="dot" w:pos="9350"/>
            </w:tabs>
            <w:rPr>
              <w:noProof/>
              <w:kern w:val="2"/>
            </w:rPr>
          </w:pPr>
          <w:r w:rsidRPr="005D0964">
            <w:rPr>
              <w:rStyle w:val="a4"/>
              <w:noProof/>
            </w:rPr>
            <w:fldChar w:fldCharType="begin"/>
          </w:r>
          <w:r w:rsidRPr="005D0964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"_Toc16792132"</w:instrText>
          </w:r>
          <w:r w:rsidRPr="005D0964">
            <w:rPr>
              <w:rStyle w:val="a4"/>
              <w:noProof/>
            </w:rPr>
            <w:instrText xml:space="preserve"> </w:instrText>
          </w:r>
          <w:r w:rsidRPr="005D0964">
            <w:rPr>
              <w:rStyle w:val="a4"/>
              <w:noProof/>
            </w:rPr>
            <w:fldChar w:fldCharType="separate"/>
          </w:r>
          <w:r w:rsidRPr="005D0964">
            <w:rPr>
              <w:rStyle w:val="a4"/>
              <w:rFonts w:eastAsia="SimSun"/>
              <w:noProof/>
              <w:lang w:eastAsia="zh-CN"/>
            </w:rPr>
            <w:t>5.3</w:t>
          </w:r>
          <w:r>
            <w:rPr>
              <w:noProof/>
              <w:kern w:val="2"/>
            </w:rPr>
            <w:tab/>
          </w:r>
          <w:r w:rsidRPr="005D0964">
            <w:rPr>
              <w:rStyle w:val="a4"/>
              <w:noProof/>
            </w:rPr>
            <w:t>v</w:t>
          </w:r>
          <w:r w:rsidRPr="005D0964">
            <w:rPr>
              <w:rStyle w:val="a4"/>
              <w:rFonts w:eastAsia="SimSun"/>
              <w:noProof/>
              <w:lang w:eastAsia="zh-CN"/>
            </w:rPr>
            <w:t>3.4b</w:t>
          </w:r>
          <w:r w:rsidRPr="005D0964">
            <w:rPr>
              <w:rStyle w:val="a4"/>
              <w:noProof/>
            </w:rPr>
            <w:t>2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_Toc16792132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6" w:author="IF_tsai" w:date="2019-08-15T20:08:00Z">
            <w:r w:rsidR="00C20286">
              <w:rPr>
                <w:noProof/>
                <w:webHidden/>
              </w:rPr>
              <w:t>10</w:t>
            </w:r>
          </w:ins>
          <w:del w:id="37" w:author="IF_tsai" w:date="2019-08-15T20:08:00Z">
            <w:r w:rsidDel="00C20286">
              <w:rPr>
                <w:noProof/>
                <w:webHidden/>
              </w:rPr>
              <w:delText>11</w:delText>
            </w:r>
          </w:del>
          <w:r>
            <w:rPr>
              <w:noProof/>
              <w:webHidden/>
            </w:rPr>
            <w:fldChar w:fldCharType="end"/>
          </w:r>
          <w:r w:rsidRPr="005D0964">
            <w:rPr>
              <w:rStyle w:val="a4"/>
              <w:noProof/>
            </w:rPr>
            <w:fldChar w:fldCharType="end"/>
          </w:r>
        </w:p>
        <w:p w:rsidR="00B22CC9" w:rsidRDefault="00B22CC9">
          <w:pPr>
            <w:pStyle w:val="21"/>
            <w:tabs>
              <w:tab w:val="left" w:pos="960"/>
              <w:tab w:val="right" w:leader="dot" w:pos="9350"/>
            </w:tabs>
            <w:rPr>
              <w:noProof/>
              <w:kern w:val="2"/>
            </w:rPr>
          </w:pPr>
          <w:r w:rsidRPr="005D0964">
            <w:rPr>
              <w:rStyle w:val="a4"/>
              <w:noProof/>
            </w:rPr>
            <w:fldChar w:fldCharType="begin"/>
          </w:r>
          <w:r w:rsidRPr="005D0964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"_Toc16792133"</w:instrText>
          </w:r>
          <w:r w:rsidRPr="005D0964">
            <w:rPr>
              <w:rStyle w:val="a4"/>
              <w:noProof/>
            </w:rPr>
            <w:instrText xml:space="preserve"> </w:instrText>
          </w:r>
          <w:r w:rsidRPr="005D0964">
            <w:rPr>
              <w:rStyle w:val="a4"/>
              <w:noProof/>
            </w:rPr>
            <w:fldChar w:fldCharType="separate"/>
          </w:r>
          <w:r w:rsidRPr="005D0964">
            <w:rPr>
              <w:rStyle w:val="a4"/>
              <w:noProof/>
              <w:lang w:eastAsia="zh-CN"/>
            </w:rPr>
            <w:t>5.4</w:t>
          </w:r>
          <w:r>
            <w:rPr>
              <w:noProof/>
              <w:kern w:val="2"/>
            </w:rPr>
            <w:tab/>
          </w:r>
          <w:r w:rsidRPr="005D0964">
            <w:rPr>
              <w:rStyle w:val="a4"/>
              <w:noProof/>
            </w:rPr>
            <w:t>v3.4b3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_Toc16792133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8" w:author="IF_tsai" w:date="2019-08-15T20:08:00Z">
            <w:r w:rsidR="00C20286">
              <w:rPr>
                <w:noProof/>
                <w:webHidden/>
              </w:rPr>
              <w:t>10</w:t>
            </w:r>
          </w:ins>
          <w:del w:id="39" w:author="IF_tsai" w:date="2019-08-15T20:08:00Z">
            <w:r w:rsidDel="00C20286">
              <w:rPr>
                <w:noProof/>
                <w:webHidden/>
              </w:rPr>
              <w:delText>11</w:delText>
            </w:r>
          </w:del>
          <w:r>
            <w:rPr>
              <w:noProof/>
              <w:webHidden/>
            </w:rPr>
            <w:fldChar w:fldCharType="end"/>
          </w:r>
          <w:r w:rsidRPr="005D0964">
            <w:rPr>
              <w:rStyle w:val="a4"/>
              <w:noProof/>
            </w:rPr>
            <w:fldChar w:fldCharType="end"/>
          </w:r>
        </w:p>
        <w:p w:rsidR="00B22CC9" w:rsidRDefault="00B22CC9">
          <w:pPr>
            <w:pStyle w:val="1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zh-TW"/>
            </w:rPr>
          </w:pPr>
          <w:r w:rsidRPr="005D0964">
            <w:rPr>
              <w:rStyle w:val="a4"/>
              <w:noProof/>
            </w:rPr>
            <w:fldChar w:fldCharType="begin"/>
          </w:r>
          <w:r w:rsidRPr="005D0964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"_Toc16792134"</w:instrText>
          </w:r>
          <w:r w:rsidRPr="005D0964">
            <w:rPr>
              <w:rStyle w:val="a4"/>
              <w:noProof/>
            </w:rPr>
            <w:instrText xml:space="preserve"> </w:instrText>
          </w:r>
          <w:r w:rsidRPr="005D0964">
            <w:rPr>
              <w:rStyle w:val="a4"/>
              <w:noProof/>
            </w:rPr>
            <w:fldChar w:fldCharType="separate"/>
          </w:r>
          <w:r w:rsidRPr="005D0964">
            <w:rPr>
              <w:rStyle w:val="a4"/>
              <w:noProof/>
            </w:rPr>
            <w:t>6</w:t>
          </w:r>
          <w:r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zh-TW"/>
            </w:rPr>
            <w:tab/>
          </w:r>
          <w:r w:rsidRPr="005D0964">
            <w:rPr>
              <w:rStyle w:val="a4"/>
              <w:noProof/>
            </w:rPr>
            <w:t>Release v3.5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_Toc16792134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0" w:author="IF_tsai" w:date="2019-08-15T20:08:00Z">
            <w:r w:rsidR="00C20286">
              <w:rPr>
                <w:noProof/>
                <w:webHidden/>
              </w:rPr>
              <w:t>11</w:t>
            </w:r>
          </w:ins>
          <w:del w:id="41" w:author="IF_tsai" w:date="2019-08-15T20:08:00Z">
            <w:r w:rsidDel="00C20286">
              <w:rPr>
                <w:noProof/>
                <w:webHidden/>
              </w:rPr>
              <w:delText>12</w:delText>
            </w:r>
          </w:del>
          <w:r>
            <w:rPr>
              <w:noProof/>
              <w:webHidden/>
            </w:rPr>
            <w:fldChar w:fldCharType="end"/>
          </w:r>
          <w:r w:rsidRPr="005D0964">
            <w:rPr>
              <w:rStyle w:val="a4"/>
              <w:noProof/>
            </w:rPr>
            <w:fldChar w:fldCharType="end"/>
          </w:r>
        </w:p>
        <w:p w:rsidR="00B22CC9" w:rsidRDefault="00B22CC9">
          <w:pPr>
            <w:pStyle w:val="21"/>
            <w:tabs>
              <w:tab w:val="left" w:pos="960"/>
              <w:tab w:val="right" w:leader="dot" w:pos="9350"/>
            </w:tabs>
            <w:rPr>
              <w:noProof/>
              <w:kern w:val="2"/>
            </w:rPr>
          </w:pPr>
          <w:r w:rsidRPr="005D0964">
            <w:rPr>
              <w:rStyle w:val="a4"/>
              <w:noProof/>
            </w:rPr>
            <w:fldChar w:fldCharType="begin"/>
          </w:r>
          <w:r w:rsidRPr="005D0964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"_Toc16792135"</w:instrText>
          </w:r>
          <w:r w:rsidRPr="005D0964">
            <w:rPr>
              <w:rStyle w:val="a4"/>
              <w:noProof/>
            </w:rPr>
            <w:instrText xml:space="preserve"> </w:instrText>
          </w:r>
          <w:r w:rsidRPr="005D0964">
            <w:rPr>
              <w:rStyle w:val="a4"/>
              <w:noProof/>
            </w:rPr>
            <w:fldChar w:fldCharType="separate"/>
          </w:r>
          <w:r w:rsidRPr="005D0964">
            <w:rPr>
              <w:rStyle w:val="a4"/>
              <w:noProof/>
            </w:rPr>
            <w:t>6.1</w:t>
          </w:r>
          <w:r>
            <w:rPr>
              <w:noProof/>
              <w:kern w:val="2"/>
            </w:rPr>
            <w:tab/>
          </w:r>
          <w:r w:rsidRPr="005D0964">
            <w:rPr>
              <w:rStyle w:val="a4"/>
              <w:noProof/>
            </w:rPr>
            <w:t>v3.5a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_Toc16792135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2" w:author="IF_tsai" w:date="2019-08-15T20:08:00Z">
            <w:r w:rsidR="00C20286">
              <w:rPr>
                <w:noProof/>
                <w:webHidden/>
              </w:rPr>
              <w:t>11</w:t>
            </w:r>
          </w:ins>
          <w:del w:id="43" w:author="IF_tsai" w:date="2019-08-15T20:08:00Z">
            <w:r w:rsidDel="00C20286">
              <w:rPr>
                <w:noProof/>
                <w:webHidden/>
              </w:rPr>
              <w:delText>12</w:delText>
            </w:r>
          </w:del>
          <w:r>
            <w:rPr>
              <w:noProof/>
              <w:webHidden/>
            </w:rPr>
            <w:fldChar w:fldCharType="end"/>
          </w:r>
          <w:r w:rsidRPr="005D0964">
            <w:rPr>
              <w:rStyle w:val="a4"/>
              <w:noProof/>
            </w:rPr>
            <w:fldChar w:fldCharType="end"/>
          </w:r>
        </w:p>
        <w:p w:rsidR="00B22CC9" w:rsidRDefault="00B22CC9">
          <w:pPr>
            <w:pStyle w:val="21"/>
            <w:tabs>
              <w:tab w:val="left" w:pos="960"/>
              <w:tab w:val="right" w:leader="dot" w:pos="9350"/>
            </w:tabs>
            <w:rPr>
              <w:noProof/>
              <w:kern w:val="2"/>
            </w:rPr>
          </w:pPr>
          <w:r w:rsidRPr="005D0964">
            <w:rPr>
              <w:rStyle w:val="a4"/>
              <w:noProof/>
            </w:rPr>
            <w:fldChar w:fldCharType="begin"/>
          </w:r>
          <w:r w:rsidRPr="005D0964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"_Toc16792136"</w:instrText>
          </w:r>
          <w:r w:rsidRPr="005D0964">
            <w:rPr>
              <w:rStyle w:val="a4"/>
              <w:noProof/>
            </w:rPr>
            <w:instrText xml:space="preserve"> </w:instrText>
          </w:r>
          <w:r w:rsidRPr="005D0964">
            <w:rPr>
              <w:rStyle w:val="a4"/>
              <w:noProof/>
            </w:rPr>
            <w:fldChar w:fldCharType="separate"/>
          </w:r>
          <w:r w:rsidRPr="005D0964">
            <w:rPr>
              <w:rStyle w:val="a4"/>
              <w:noProof/>
            </w:rPr>
            <w:t>6.2</w:t>
          </w:r>
          <w:r>
            <w:rPr>
              <w:noProof/>
              <w:kern w:val="2"/>
            </w:rPr>
            <w:tab/>
          </w:r>
          <w:r w:rsidRPr="005D0964">
            <w:rPr>
              <w:rStyle w:val="a4"/>
              <w:noProof/>
            </w:rPr>
            <w:t>v3.5b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_Toc16792136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4" w:author="IF_tsai" w:date="2019-08-15T20:08:00Z">
            <w:r w:rsidR="00C20286">
              <w:rPr>
                <w:noProof/>
                <w:webHidden/>
              </w:rPr>
              <w:t>13</w:t>
            </w:r>
          </w:ins>
          <w:del w:id="45" w:author="IF_tsai" w:date="2019-08-15T20:08:00Z">
            <w:r w:rsidDel="00C20286">
              <w:rPr>
                <w:noProof/>
                <w:webHidden/>
              </w:rPr>
              <w:delText>14</w:delText>
            </w:r>
          </w:del>
          <w:r>
            <w:rPr>
              <w:noProof/>
              <w:webHidden/>
            </w:rPr>
            <w:fldChar w:fldCharType="end"/>
          </w:r>
          <w:r w:rsidRPr="005D0964">
            <w:rPr>
              <w:rStyle w:val="a4"/>
              <w:noProof/>
            </w:rPr>
            <w:fldChar w:fldCharType="end"/>
          </w:r>
        </w:p>
        <w:p w:rsidR="00B22CC9" w:rsidRDefault="00B22CC9">
          <w:pPr>
            <w:pStyle w:val="1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zh-TW"/>
            </w:rPr>
          </w:pPr>
          <w:r w:rsidRPr="005D0964">
            <w:rPr>
              <w:rStyle w:val="a4"/>
              <w:noProof/>
            </w:rPr>
            <w:fldChar w:fldCharType="begin"/>
          </w:r>
          <w:r w:rsidRPr="005D0964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"_Toc16792137"</w:instrText>
          </w:r>
          <w:r w:rsidRPr="005D0964">
            <w:rPr>
              <w:rStyle w:val="a4"/>
              <w:noProof/>
            </w:rPr>
            <w:instrText xml:space="preserve"> </w:instrText>
          </w:r>
          <w:r w:rsidRPr="005D0964">
            <w:rPr>
              <w:rStyle w:val="a4"/>
              <w:noProof/>
            </w:rPr>
            <w:fldChar w:fldCharType="separate"/>
          </w:r>
          <w:r w:rsidRPr="005D0964">
            <w:rPr>
              <w:rStyle w:val="a4"/>
              <w:noProof/>
            </w:rPr>
            <w:t>7</w:t>
          </w:r>
          <w:r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zh-TW"/>
            </w:rPr>
            <w:tab/>
          </w:r>
          <w:r w:rsidRPr="005D0964">
            <w:rPr>
              <w:rStyle w:val="a4"/>
              <w:noProof/>
            </w:rPr>
            <w:t>Release v4.0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_Toc16792137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6" w:author="IF_tsai" w:date="2019-08-15T20:08:00Z">
            <w:r w:rsidR="00C20286">
              <w:rPr>
                <w:noProof/>
                <w:webHidden/>
              </w:rPr>
              <w:t>15</w:t>
            </w:r>
          </w:ins>
          <w:del w:id="47" w:author="IF_tsai" w:date="2019-08-15T20:08:00Z">
            <w:r w:rsidDel="00C20286">
              <w:rPr>
                <w:noProof/>
                <w:webHidden/>
              </w:rPr>
              <w:delText>16</w:delText>
            </w:r>
          </w:del>
          <w:r>
            <w:rPr>
              <w:noProof/>
              <w:webHidden/>
            </w:rPr>
            <w:fldChar w:fldCharType="end"/>
          </w:r>
          <w:r w:rsidRPr="005D0964">
            <w:rPr>
              <w:rStyle w:val="a4"/>
              <w:noProof/>
            </w:rPr>
            <w:fldChar w:fldCharType="end"/>
          </w:r>
        </w:p>
        <w:p w:rsidR="00B22CC9" w:rsidRDefault="00B22CC9">
          <w:pPr>
            <w:pStyle w:val="21"/>
            <w:tabs>
              <w:tab w:val="left" w:pos="960"/>
              <w:tab w:val="right" w:leader="dot" w:pos="9350"/>
            </w:tabs>
            <w:rPr>
              <w:noProof/>
              <w:kern w:val="2"/>
            </w:rPr>
          </w:pPr>
          <w:r w:rsidRPr="005D0964">
            <w:rPr>
              <w:rStyle w:val="a4"/>
              <w:noProof/>
            </w:rPr>
            <w:fldChar w:fldCharType="begin"/>
          </w:r>
          <w:r w:rsidRPr="005D0964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"_Toc16792138"</w:instrText>
          </w:r>
          <w:r w:rsidRPr="005D0964">
            <w:rPr>
              <w:rStyle w:val="a4"/>
              <w:noProof/>
            </w:rPr>
            <w:instrText xml:space="preserve"> </w:instrText>
          </w:r>
          <w:r w:rsidRPr="005D0964">
            <w:rPr>
              <w:rStyle w:val="a4"/>
              <w:noProof/>
            </w:rPr>
            <w:fldChar w:fldCharType="separate"/>
          </w:r>
          <w:r w:rsidRPr="005D0964">
            <w:rPr>
              <w:rStyle w:val="a4"/>
              <w:noProof/>
            </w:rPr>
            <w:t>7.1</w:t>
          </w:r>
          <w:r>
            <w:rPr>
              <w:noProof/>
              <w:kern w:val="2"/>
            </w:rPr>
            <w:tab/>
          </w:r>
          <w:r w:rsidRPr="005D0964">
            <w:rPr>
              <w:rStyle w:val="a4"/>
              <w:noProof/>
            </w:rPr>
            <w:t>v4.0a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_Toc16792138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8" w:author="IF_tsai" w:date="2019-08-15T20:08:00Z">
            <w:r w:rsidR="00C20286">
              <w:rPr>
                <w:noProof/>
                <w:webHidden/>
              </w:rPr>
              <w:t>15</w:t>
            </w:r>
          </w:ins>
          <w:del w:id="49" w:author="IF_tsai" w:date="2019-08-15T20:08:00Z">
            <w:r w:rsidDel="00C20286">
              <w:rPr>
                <w:noProof/>
                <w:webHidden/>
              </w:rPr>
              <w:delText>16</w:delText>
            </w:r>
          </w:del>
          <w:r>
            <w:rPr>
              <w:noProof/>
              <w:webHidden/>
            </w:rPr>
            <w:fldChar w:fldCharType="end"/>
          </w:r>
          <w:r w:rsidRPr="005D0964">
            <w:rPr>
              <w:rStyle w:val="a4"/>
              <w:noProof/>
            </w:rPr>
            <w:fldChar w:fldCharType="end"/>
          </w:r>
        </w:p>
        <w:p w:rsidR="00B22CC9" w:rsidRDefault="00B22CC9">
          <w:pPr>
            <w:pStyle w:val="21"/>
            <w:tabs>
              <w:tab w:val="left" w:pos="960"/>
              <w:tab w:val="right" w:leader="dot" w:pos="9350"/>
            </w:tabs>
            <w:rPr>
              <w:noProof/>
              <w:kern w:val="2"/>
            </w:rPr>
          </w:pPr>
          <w:r w:rsidRPr="005D0964">
            <w:rPr>
              <w:rStyle w:val="a4"/>
              <w:noProof/>
            </w:rPr>
            <w:fldChar w:fldCharType="begin"/>
          </w:r>
          <w:r w:rsidRPr="005D0964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"_Toc16792139"</w:instrText>
          </w:r>
          <w:r w:rsidRPr="005D0964">
            <w:rPr>
              <w:rStyle w:val="a4"/>
              <w:noProof/>
            </w:rPr>
            <w:instrText xml:space="preserve"> </w:instrText>
          </w:r>
          <w:r w:rsidRPr="005D0964">
            <w:rPr>
              <w:rStyle w:val="a4"/>
              <w:noProof/>
            </w:rPr>
            <w:fldChar w:fldCharType="separate"/>
          </w:r>
          <w:r w:rsidRPr="005D0964">
            <w:rPr>
              <w:rStyle w:val="a4"/>
              <w:noProof/>
            </w:rPr>
            <w:t>7.2</w:t>
          </w:r>
          <w:r>
            <w:rPr>
              <w:noProof/>
              <w:kern w:val="2"/>
            </w:rPr>
            <w:tab/>
          </w:r>
          <w:r w:rsidRPr="005D0964">
            <w:rPr>
              <w:rStyle w:val="a4"/>
              <w:noProof/>
            </w:rPr>
            <w:t>v4.0b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_Toc16792139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0" w:author="IF_tsai" w:date="2019-08-15T20:08:00Z">
            <w:r w:rsidR="00C20286">
              <w:rPr>
                <w:noProof/>
                <w:webHidden/>
              </w:rPr>
              <w:t>17</w:t>
            </w:r>
          </w:ins>
          <w:del w:id="51" w:author="IF_tsai" w:date="2019-08-15T20:08:00Z">
            <w:r w:rsidDel="00C20286">
              <w:rPr>
                <w:noProof/>
                <w:webHidden/>
              </w:rPr>
              <w:delText>18</w:delText>
            </w:r>
          </w:del>
          <w:r>
            <w:rPr>
              <w:noProof/>
              <w:webHidden/>
            </w:rPr>
            <w:fldChar w:fldCharType="end"/>
          </w:r>
          <w:r w:rsidRPr="005D0964">
            <w:rPr>
              <w:rStyle w:val="a4"/>
              <w:noProof/>
            </w:rPr>
            <w:fldChar w:fldCharType="end"/>
          </w:r>
        </w:p>
        <w:p w:rsidR="00B22CC9" w:rsidRDefault="00B22CC9">
          <w:pPr>
            <w:pStyle w:val="21"/>
            <w:tabs>
              <w:tab w:val="left" w:pos="960"/>
              <w:tab w:val="right" w:leader="dot" w:pos="9350"/>
            </w:tabs>
            <w:rPr>
              <w:noProof/>
              <w:kern w:val="2"/>
            </w:rPr>
          </w:pPr>
          <w:r w:rsidRPr="005D0964">
            <w:rPr>
              <w:rStyle w:val="a4"/>
              <w:noProof/>
            </w:rPr>
            <w:fldChar w:fldCharType="begin"/>
          </w:r>
          <w:r w:rsidRPr="005D0964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"_Toc16792140"</w:instrText>
          </w:r>
          <w:r w:rsidRPr="005D0964">
            <w:rPr>
              <w:rStyle w:val="a4"/>
              <w:noProof/>
            </w:rPr>
            <w:instrText xml:space="preserve"> </w:instrText>
          </w:r>
          <w:r w:rsidRPr="005D0964">
            <w:rPr>
              <w:rStyle w:val="a4"/>
              <w:noProof/>
            </w:rPr>
            <w:fldChar w:fldCharType="separate"/>
          </w:r>
          <w:r w:rsidRPr="005D0964">
            <w:rPr>
              <w:rStyle w:val="a4"/>
              <w:noProof/>
            </w:rPr>
            <w:t>7.3</w:t>
          </w:r>
          <w:r>
            <w:rPr>
              <w:noProof/>
              <w:kern w:val="2"/>
            </w:rPr>
            <w:tab/>
          </w:r>
          <w:r w:rsidRPr="005D0964">
            <w:rPr>
              <w:rStyle w:val="a4"/>
              <w:noProof/>
            </w:rPr>
            <w:t>v4.0c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_Toc16792140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2" w:author="IF_tsai" w:date="2019-08-15T20:08:00Z">
            <w:r w:rsidR="00C20286">
              <w:rPr>
                <w:noProof/>
                <w:webHidden/>
              </w:rPr>
              <w:t>17</w:t>
            </w:r>
          </w:ins>
          <w:del w:id="53" w:author="IF_tsai" w:date="2019-08-15T20:08:00Z">
            <w:r w:rsidDel="00C20286">
              <w:rPr>
                <w:noProof/>
                <w:webHidden/>
              </w:rPr>
              <w:delText>18</w:delText>
            </w:r>
          </w:del>
          <w:r>
            <w:rPr>
              <w:noProof/>
              <w:webHidden/>
            </w:rPr>
            <w:fldChar w:fldCharType="end"/>
          </w:r>
          <w:r w:rsidRPr="005D0964">
            <w:rPr>
              <w:rStyle w:val="a4"/>
              <w:noProof/>
            </w:rPr>
            <w:fldChar w:fldCharType="end"/>
          </w:r>
        </w:p>
        <w:p w:rsidR="00B22CC9" w:rsidRDefault="00B22CC9">
          <w:pPr>
            <w:pStyle w:val="1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zh-TW"/>
            </w:rPr>
          </w:pPr>
          <w:r w:rsidRPr="005D0964">
            <w:rPr>
              <w:rStyle w:val="a4"/>
              <w:noProof/>
            </w:rPr>
            <w:fldChar w:fldCharType="begin"/>
          </w:r>
          <w:r w:rsidRPr="005D0964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"_Toc16792141"</w:instrText>
          </w:r>
          <w:r w:rsidRPr="005D0964">
            <w:rPr>
              <w:rStyle w:val="a4"/>
              <w:noProof/>
            </w:rPr>
            <w:instrText xml:space="preserve"> </w:instrText>
          </w:r>
          <w:r w:rsidRPr="005D0964">
            <w:rPr>
              <w:rStyle w:val="a4"/>
              <w:noProof/>
            </w:rPr>
            <w:fldChar w:fldCharType="separate"/>
          </w:r>
          <w:r w:rsidRPr="005D0964">
            <w:rPr>
              <w:rStyle w:val="a4"/>
              <w:noProof/>
            </w:rPr>
            <w:t>8</w:t>
          </w:r>
          <w:r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zh-TW"/>
            </w:rPr>
            <w:tab/>
          </w:r>
          <w:r w:rsidRPr="005D0964">
            <w:rPr>
              <w:rStyle w:val="a4"/>
              <w:noProof/>
            </w:rPr>
            <w:t>Release v5.2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_Toc16792141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" w:author="IF_tsai" w:date="2019-08-15T20:08:00Z">
            <w:r w:rsidR="00C20286">
              <w:rPr>
                <w:noProof/>
                <w:webHidden/>
              </w:rPr>
              <w:t>18</w:t>
            </w:r>
          </w:ins>
          <w:del w:id="55" w:author="IF_tsai" w:date="2019-08-15T20:08:00Z">
            <w:r w:rsidDel="00C20286">
              <w:rPr>
                <w:noProof/>
                <w:webHidden/>
              </w:rPr>
              <w:delText>19</w:delText>
            </w:r>
          </w:del>
          <w:r>
            <w:rPr>
              <w:noProof/>
              <w:webHidden/>
            </w:rPr>
            <w:fldChar w:fldCharType="end"/>
          </w:r>
          <w:r w:rsidRPr="005D0964">
            <w:rPr>
              <w:rStyle w:val="a4"/>
              <w:noProof/>
            </w:rPr>
            <w:fldChar w:fldCharType="end"/>
          </w:r>
        </w:p>
        <w:p w:rsidR="00B22CC9" w:rsidRDefault="00B22CC9">
          <w:pPr>
            <w:pStyle w:val="21"/>
            <w:tabs>
              <w:tab w:val="left" w:pos="960"/>
              <w:tab w:val="right" w:leader="dot" w:pos="9350"/>
            </w:tabs>
            <w:rPr>
              <w:noProof/>
              <w:kern w:val="2"/>
            </w:rPr>
          </w:pPr>
          <w:r w:rsidRPr="005D0964">
            <w:rPr>
              <w:rStyle w:val="a4"/>
              <w:noProof/>
            </w:rPr>
            <w:fldChar w:fldCharType="begin"/>
          </w:r>
          <w:r w:rsidRPr="005D0964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"_Toc16792142"</w:instrText>
          </w:r>
          <w:r w:rsidRPr="005D0964">
            <w:rPr>
              <w:rStyle w:val="a4"/>
              <w:noProof/>
            </w:rPr>
            <w:instrText xml:space="preserve"> </w:instrText>
          </w:r>
          <w:r w:rsidRPr="005D0964">
            <w:rPr>
              <w:rStyle w:val="a4"/>
              <w:noProof/>
            </w:rPr>
            <w:fldChar w:fldCharType="separate"/>
          </w:r>
          <w:r w:rsidRPr="005D0964">
            <w:rPr>
              <w:rStyle w:val="a4"/>
              <w:noProof/>
            </w:rPr>
            <w:t>8.1</w:t>
          </w:r>
          <w:r>
            <w:rPr>
              <w:noProof/>
              <w:kern w:val="2"/>
            </w:rPr>
            <w:tab/>
          </w:r>
          <w:r w:rsidRPr="005D0964">
            <w:rPr>
              <w:rStyle w:val="a4"/>
              <w:noProof/>
            </w:rPr>
            <w:t>v5.1b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_Toc16792142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6" w:author="IF_tsai" w:date="2019-08-15T20:08:00Z">
            <w:r w:rsidR="00C20286">
              <w:rPr>
                <w:noProof/>
                <w:webHidden/>
              </w:rPr>
              <w:t>18</w:t>
            </w:r>
          </w:ins>
          <w:del w:id="57" w:author="IF_tsai" w:date="2019-08-15T20:08:00Z">
            <w:r w:rsidDel="00C20286">
              <w:rPr>
                <w:noProof/>
                <w:webHidden/>
              </w:rPr>
              <w:delText>19</w:delText>
            </w:r>
          </w:del>
          <w:r>
            <w:rPr>
              <w:noProof/>
              <w:webHidden/>
            </w:rPr>
            <w:fldChar w:fldCharType="end"/>
          </w:r>
          <w:r w:rsidRPr="005D0964">
            <w:rPr>
              <w:rStyle w:val="a4"/>
              <w:noProof/>
            </w:rPr>
            <w:fldChar w:fldCharType="end"/>
          </w:r>
        </w:p>
        <w:p w:rsidR="00B22CC9" w:rsidRDefault="00B22CC9">
          <w:pPr>
            <w:pStyle w:val="21"/>
            <w:tabs>
              <w:tab w:val="left" w:pos="960"/>
              <w:tab w:val="right" w:leader="dot" w:pos="9350"/>
            </w:tabs>
            <w:rPr>
              <w:noProof/>
              <w:kern w:val="2"/>
            </w:rPr>
          </w:pPr>
          <w:r w:rsidRPr="005D0964">
            <w:rPr>
              <w:rStyle w:val="a4"/>
              <w:noProof/>
            </w:rPr>
            <w:lastRenderedPageBreak/>
            <w:fldChar w:fldCharType="begin"/>
          </w:r>
          <w:r w:rsidRPr="005D0964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"_Toc16792143"</w:instrText>
          </w:r>
          <w:r w:rsidRPr="005D0964">
            <w:rPr>
              <w:rStyle w:val="a4"/>
              <w:noProof/>
            </w:rPr>
            <w:instrText xml:space="preserve"> </w:instrText>
          </w:r>
          <w:r w:rsidRPr="005D0964">
            <w:rPr>
              <w:rStyle w:val="a4"/>
              <w:noProof/>
            </w:rPr>
            <w:fldChar w:fldCharType="separate"/>
          </w:r>
          <w:r w:rsidRPr="005D0964">
            <w:rPr>
              <w:rStyle w:val="a4"/>
              <w:noProof/>
            </w:rPr>
            <w:t>8.2</w:t>
          </w:r>
          <w:r>
            <w:rPr>
              <w:noProof/>
              <w:kern w:val="2"/>
            </w:rPr>
            <w:tab/>
          </w:r>
          <w:r w:rsidRPr="005D0964">
            <w:rPr>
              <w:rStyle w:val="a4"/>
              <w:noProof/>
            </w:rPr>
            <w:t>v5.1a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_Toc16792143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8" w:author="IF_tsai" w:date="2019-08-15T20:08:00Z">
            <w:r w:rsidR="00C20286">
              <w:rPr>
                <w:noProof/>
                <w:webHidden/>
              </w:rPr>
              <w:t>18</w:t>
            </w:r>
          </w:ins>
          <w:del w:id="59" w:author="IF_tsai" w:date="2019-08-15T20:08:00Z">
            <w:r w:rsidDel="00C20286">
              <w:rPr>
                <w:noProof/>
                <w:webHidden/>
              </w:rPr>
              <w:delText>19</w:delText>
            </w:r>
          </w:del>
          <w:r>
            <w:rPr>
              <w:noProof/>
              <w:webHidden/>
            </w:rPr>
            <w:fldChar w:fldCharType="end"/>
          </w:r>
          <w:r w:rsidRPr="005D0964">
            <w:rPr>
              <w:rStyle w:val="a4"/>
              <w:noProof/>
            </w:rPr>
            <w:fldChar w:fldCharType="end"/>
          </w:r>
        </w:p>
        <w:p w:rsidR="00B22CC9" w:rsidRDefault="00B22CC9">
          <w:pPr>
            <w:pStyle w:val="21"/>
            <w:tabs>
              <w:tab w:val="left" w:pos="960"/>
              <w:tab w:val="right" w:leader="dot" w:pos="9350"/>
            </w:tabs>
            <w:rPr>
              <w:noProof/>
              <w:kern w:val="2"/>
            </w:rPr>
          </w:pPr>
          <w:r w:rsidRPr="005D0964">
            <w:rPr>
              <w:rStyle w:val="a4"/>
              <w:noProof/>
            </w:rPr>
            <w:fldChar w:fldCharType="begin"/>
          </w:r>
          <w:r w:rsidRPr="005D0964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"_Toc16792144"</w:instrText>
          </w:r>
          <w:r w:rsidRPr="005D0964">
            <w:rPr>
              <w:rStyle w:val="a4"/>
              <w:noProof/>
            </w:rPr>
            <w:instrText xml:space="preserve"> </w:instrText>
          </w:r>
          <w:r w:rsidRPr="005D0964">
            <w:rPr>
              <w:rStyle w:val="a4"/>
              <w:noProof/>
            </w:rPr>
            <w:fldChar w:fldCharType="separate"/>
          </w:r>
          <w:r w:rsidRPr="005D0964">
            <w:rPr>
              <w:rStyle w:val="a4"/>
              <w:noProof/>
            </w:rPr>
            <w:t>8.3</w:t>
          </w:r>
          <w:r>
            <w:rPr>
              <w:noProof/>
              <w:kern w:val="2"/>
            </w:rPr>
            <w:tab/>
          </w:r>
          <w:r w:rsidRPr="005D0964">
            <w:rPr>
              <w:rStyle w:val="a4"/>
              <w:noProof/>
            </w:rPr>
            <w:t>v5.2b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_Toc16792144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0" w:author="IF_tsai" w:date="2019-08-15T20:08:00Z">
            <w:r w:rsidR="00C20286">
              <w:rPr>
                <w:noProof/>
                <w:webHidden/>
              </w:rPr>
              <w:t>18</w:t>
            </w:r>
          </w:ins>
          <w:del w:id="61" w:author="IF_tsai" w:date="2019-08-15T20:08:00Z">
            <w:r w:rsidDel="00C20286">
              <w:rPr>
                <w:noProof/>
                <w:webHidden/>
              </w:rPr>
              <w:delText>19</w:delText>
            </w:r>
          </w:del>
          <w:r>
            <w:rPr>
              <w:noProof/>
              <w:webHidden/>
            </w:rPr>
            <w:fldChar w:fldCharType="end"/>
          </w:r>
          <w:r w:rsidRPr="005D0964">
            <w:rPr>
              <w:rStyle w:val="a4"/>
              <w:noProof/>
            </w:rPr>
            <w:fldChar w:fldCharType="end"/>
          </w:r>
        </w:p>
        <w:p w:rsidR="00B22CC9" w:rsidRDefault="00B22CC9">
          <w:pPr>
            <w:pStyle w:val="21"/>
            <w:tabs>
              <w:tab w:val="left" w:pos="960"/>
              <w:tab w:val="right" w:leader="dot" w:pos="9350"/>
            </w:tabs>
            <w:rPr>
              <w:noProof/>
              <w:kern w:val="2"/>
            </w:rPr>
          </w:pPr>
          <w:r w:rsidRPr="005D0964">
            <w:rPr>
              <w:rStyle w:val="a4"/>
              <w:noProof/>
            </w:rPr>
            <w:fldChar w:fldCharType="begin"/>
          </w:r>
          <w:r w:rsidRPr="005D0964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"_Toc16792145"</w:instrText>
          </w:r>
          <w:r w:rsidRPr="005D0964">
            <w:rPr>
              <w:rStyle w:val="a4"/>
              <w:noProof/>
            </w:rPr>
            <w:instrText xml:space="preserve"> </w:instrText>
          </w:r>
          <w:r w:rsidRPr="005D0964">
            <w:rPr>
              <w:rStyle w:val="a4"/>
              <w:noProof/>
            </w:rPr>
            <w:fldChar w:fldCharType="separate"/>
          </w:r>
          <w:r w:rsidRPr="005D0964">
            <w:rPr>
              <w:rStyle w:val="a4"/>
              <w:noProof/>
            </w:rPr>
            <w:t>8.4</w:t>
          </w:r>
          <w:r>
            <w:rPr>
              <w:noProof/>
              <w:kern w:val="2"/>
            </w:rPr>
            <w:tab/>
          </w:r>
          <w:r w:rsidRPr="005D0964">
            <w:rPr>
              <w:rStyle w:val="a4"/>
              <w:noProof/>
            </w:rPr>
            <w:t>v5.2f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_Toc16792145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2" w:author="IF_tsai" w:date="2019-08-15T20:08:00Z">
            <w:r w:rsidR="00C20286">
              <w:rPr>
                <w:noProof/>
                <w:webHidden/>
              </w:rPr>
              <w:t>19</w:t>
            </w:r>
          </w:ins>
          <w:del w:id="63" w:author="IF_tsai" w:date="2019-08-15T20:08:00Z">
            <w:r w:rsidDel="00C20286">
              <w:rPr>
                <w:noProof/>
                <w:webHidden/>
              </w:rPr>
              <w:delText>20</w:delText>
            </w:r>
          </w:del>
          <w:r>
            <w:rPr>
              <w:noProof/>
              <w:webHidden/>
            </w:rPr>
            <w:fldChar w:fldCharType="end"/>
          </w:r>
          <w:r w:rsidRPr="005D0964">
            <w:rPr>
              <w:rStyle w:val="a4"/>
              <w:noProof/>
            </w:rPr>
            <w:fldChar w:fldCharType="end"/>
          </w:r>
        </w:p>
        <w:p w:rsidR="009966D9" w:rsidRDefault="009966D9">
          <w:r>
            <w:rPr>
              <w:b/>
              <w:bCs/>
              <w:lang w:val="zh-TW"/>
            </w:rPr>
            <w:fldChar w:fldCharType="end"/>
          </w:r>
        </w:p>
      </w:sdtContent>
    </w:sdt>
    <w:p w:rsidR="00403540" w:rsidRPr="009966D9" w:rsidRDefault="00403540" w:rsidP="00403540">
      <w:pPr>
        <w:rPr>
          <w:rFonts w:eastAsia="新細明體"/>
          <w:color w:val="000000"/>
        </w:rPr>
      </w:pPr>
    </w:p>
    <w:p w:rsidR="00403540" w:rsidRDefault="00403540">
      <w:pPr>
        <w:rPr>
          <w:rFonts w:eastAsia="新細明體"/>
          <w:color w:val="000000"/>
        </w:rPr>
      </w:pPr>
      <w:r>
        <w:rPr>
          <w:rFonts w:eastAsia="新細明體"/>
          <w:color w:val="000000"/>
        </w:rPr>
        <w:br w:type="page"/>
      </w:r>
    </w:p>
    <w:p w:rsidR="001406D0" w:rsidRDefault="00EE570B" w:rsidP="001406D0">
      <w:pPr>
        <w:pStyle w:val="1"/>
      </w:pPr>
      <w:bookmarkStart w:id="64" w:name="_Toc16792114"/>
      <w:r>
        <w:rPr>
          <w:rFonts w:hint="eastAsia"/>
        </w:rPr>
        <w:lastRenderedPageBreak/>
        <w:t xml:space="preserve">Release </w:t>
      </w:r>
      <w:r w:rsidR="001406D0">
        <w:t>v3.0</w:t>
      </w:r>
      <w:bookmarkEnd w:id="64"/>
      <w:r w:rsidR="001406D0">
        <w:t xml:space="preserve"> </w:t>
      </w:r>
    </w:p>
    <w:p w:rsidR="001406D0" w:rsidRDefault="001406D0" w:rsidP="0053020A">
      <w:pPr>
        <w:pStyle w:val="2"/>
        <w:ind w:right="240"/>
      </w:pPr>
      <w:bookmarkStart w:id="65" w:name="_Toc16792115"/>
      <w:r>
        <w:t>v3.0a</w:t>
      </w:r>
      <w:bookmarkEnd w:id="65"/>
    </w:p>
    <w:p w:rsidR="001406D0" w:rsidRDefault="001406D0" w:rsidP="00D338FC">
      <w:pPr>
        <w:pStyle w:val="a3"/>
        <w:numPr>
          <w:ilvl w:val="0"/>
          <w:numId w:val="25"/>
        </w:numPr>
      </w:pPr>
      <w:r>
        <w:t>First release for 8195a</w:t>
      </w:r>
      <w:r>
        <w:tab/>
      </w:r>
    </w:p>
    <w:p w:rsidR="001406D0" w:rsidRDefault="001406D0" w:rsidP="0053020A">
      <w:pPr>
        <w:pStyle w:val="2"/>
        <w:ind w:right="240"/>
      </w:pPr>
      <w:bookmarkStart w:id="66" w:name="_Toc16792116"/>
      <w:r>
        <w:t>v3.0c</w:t>
      </w:r>
      <w:bookmarkEnd w:id="66"/>
    </w:p>
    <w:p w:rsidR="001406D0" w:rsidRDefault="00D338FC" w:rsidP="001406D0">
      <w:pPr>
        <w:pStyle w:val="a3"/>
        <w:numPr>
          <w:ilvl w:val="0"/>
          <w:numId w:val="24"/>
        </w:numPr>
      </w:pPr>
      <w:r>
        <w:rPr>
          <w:rFonts w:hint="eastAsia"/>
        </w:rPr>
        <w:t xml:space="preserve"> </w:t>
      </w:r>
      <w:r w:rsidR="001406D0">
        <w:t xml:space="preserve"> Fix WPS and long </w:t>
      </w:r>
      <w:proofErr w:type="spellStart"/>
      <w:r w:rsidR="001406D0">
        <w:t>PassPrhase</w:t>
      </w:r>
      <w:proofErr w:type="spellEnd"/>
      <w:r w:rsidR="001406D0">
        <w:t xml:space="preserve"> issue</w:t>
      </w:r>
    </w:p>
    <w:p w:rsidR="001406D0" w:rsidRDefault="00EE570B" w:rsidP="001406D0">
      <w:pPr>
        <w:pStyle w:val="1"/>
      </w:pPr>
      <w:bookmarkStart w:id="67" w:name="_Toc16792117"/>
      <w:r>
        <w:rPr>
          <w:rFonts w:hint="eastAsia"/>
        </w:rPr>
        <w:t xml:space="preserve">Release </w:t>
      </w:r>
      <w:r w:rsidR="001406D0">
        <w:t>v3.1</w:t>
      </w:r>
      <w:bookmarkEnd w:id="67"/>
      <w:r w:rsidR="001406D0">
        <w:t xml:space="preserve"> </w:t>
      </w:r>
    </w:p>
    <w:p w:rsidR="001406D0" w:rsidRDefault="001406D0" w:rsidP="0053020A">
      <w:pPr>
        <w:pStyle w:val="2"/>
        <w:ind w:right="240"/>
      </w:pPr>
      <w:bookmarkStart w:id="68" w:name="_Toc16792118"/>
      <w:r>
        <w:t>v3.1a</w:t>
      </w:r>
      <w:bookmarkEnd w:id="68"/>
    </w:p>
    <w:p w:rsidR="001C1DDB" w:rsidRDefault="001406D0" w:rsidP="001C1DDB">
      <w:pPr>
        <w:pStyle w:val="a3"/>
        <w:numPr>
          <w:ilvl w:val="0"/>
          <w:numId w:val="24"/>
        </w:numPr>
      </w:pPr>
      <w:r>
        <w:t>Support EVB 2V0</w:t>
      </w:r>
    </w:p>
    <w:p w:rsidR="001406D0" w:rsidRDefault="001406D0" w:rsidP="0053020A">
      <w:pPr>
        <w:pStyle w:val="2"/>
        <w:ind w:right="240"/>
      </w:pPr>
      <w:bookmarkStart w:id="69" w:name="_Toc16792119"/>
      <w:r>
        <w:t>v3.1b</w:t>
      </w:r>
      <w:bookmarkEnd w:id="69"/>
    </w:p>
    <w:p w:rsidR="001406D0" w:rsidRDefault="001406D0" w:rsidP="001C1DDB">
      <w:pPr>
        <w:pStyle w:val="a3"/>
        <w:numPr>
          <w:ilvl w:val="0"/>
          <w:numId w:val="24"/>
        </w:numPr>
      </w:pPr>
      <w:r>
        <w:t xml:space="preserve">add examples: crypto, i2s, flash, </w:t>
      </w:r>
      <w:proofErr w:type="spellStart"/>
      <w:r>
        <w:t>nfc</w:t>
      </w:r>
      <w:proofErr w:type="spellEnd"/>
      <w:r>
        <w:t xml:space="preserve">, </w:t>
      </w:r>
      <w:proofErr w:type="spellStart"/>
      <w:r>
        <w:t>pw_deepsleep</w:t>
      </w:r>
      <w:proofErr w:type="spellEnd"/>
    </w:p>
    <w:p w:rsidR="001406D0" w:rsidRDefault="001406D0" w:rsidP="001406D0">
      <w:pPr>
        <w:pStyle w:val="a3"/>
        <w:numPr>
          <w:ilvl w:val="0"/>
          <w:numId w:val="24"/>
        </w:numPr>
      </w:pPr>
      <w:r>
        <w:t>update flash layout document: UM0034</w:t>
      </w:r>
    </w:p>
    <w:p w:rsidR="001C1DDB" w:rsidRDefault="001C1DDB" w:rsidP="001C1DDB"/>
    <w:p w:rsidR="001406D0" w:rsidRDefault="00EE570B" w:rsidP="00C87BD8">
      <w:pPr>
        <w:pStyle w:val="1"/>
      </w:pPr>
      <w:bookmarkStart w:id="70" w:name="_Toc16792120"/>
      <w:r>
        <w:rPr>
          <w:rFonts w:hint="eastAsia"/>
        </w:rPr>
        <w:t xml:space="preserve">Release </w:t>
      </w:r>
      <w:r w:rsidR="001406D0">
        <w:t>v3.2</w:t>
      </w:r>
      <w:bookmarkEnd w:id="70"/>
    </w:p>
    <w:p w:rsidR="001406D0" w:rsidRDefault="001406D0" w:rsidP="0053020A">
      <w:pPr>
        <w:pStyle w:val="2"/>
        <w:ind w:right="240"/>
      </w:pPr>
      <w:bookmarkStart w:id="71" w:name="_Toc16792121"/>
      <w:r>
        <w:t>v3.2a</w:t>
      </w:r>
      <w:bookmarkEnd w:id="71"/>
    </w:p>
    <w:p w:rsidR="001406D0" w:rsidRDefault="001406D0" w:rsidP="001C1DDB">
      <w:pPr>
        <w:pStyle w:val="a3"/>
        <w:numPr>
          <w:ilvl w:val="0"/>
          <w:numId w:val="26"/>
        </w:numPr>
      </w:pPr>
      <w:r>
        <w:t xml:space="preserve">add examples: </w:t>
      </w:r>
      <w:proofErr w:type="spellStart"/>
      <w:r>
        <w:t>pw_deepstandby</w:t>
      </w:r>
      <w:proofErr w:type="spellEnd"/>
      <w:r>
        <w:t xml:space="preserve">, </w:t>
      </w:r>
      <w:proofErr w:type="spellStart"/>
      <w:r>
        <w:t>pw_sleep</w:t>
      </w:r>
      <w:proofErr w:type="spellEnd"/>
      <w:r>
        <w:t xml:space="preserve">, watchdog, timer, </w:t>
      </w:r>
      <w:proofErr w:type="spellStart"/>
      <w:r>
        <w:t>adc</w:t>
      </w:r>
      <w:proofErr w:type="spellEnd"/>
      <w:r>
        <w:t>(</w:t>
      </w:r>
      <w:proofErr w:type="spellStart"/>
      <w:r>
        <w:t>analog_in</w:t>
      </w:r>
      <w:proofErr w:type="spellEnd"/>
      <w:r>
        <w:t xml:space="preserve">), </w:t>
      </w:r>
      <w:proofErr w:type="spellStart"/>
      <w:r>
        <w:t>uart_irq</w:t>
      </w:r>
      <w:proofErr w:type="spellEnd"/>
      <w:r>
        <w:t xml:space="preserve">, </w:t>
      </w:r>
    </w:p>
    <w:p w:rsidR="001406D0" w:rsidRDefault="001406D0" w:rsidP="001406D0">
      <w:pPr>
        <w:pStyle w:val="a3"/>
        <w:numPr>
          <w:ilvl w:val="0"/>
          <w:numId w:val="26"/>
        </w:numPr>
      </w:pPr>
      <w:proofErr w:type="spellStart"/>
      <w:r>
        <w:t>wlan</w:t>
      </w:r>
      <w:proofErr w:type="spellEnd"/>
      <w:r>
        <w:t>: support concurrent mode. support fast reconnect.</w:t>
      </w:r>
    </w:p>
    <w:p w:rsidR="001406D0" w:rsidRDefault="001406D0" w:rsidP="001406D0">
      <w:pPr>
        <w:pStyle w:val="a3"/>
        <w:numPr>
          <w:ilvl w:val="0"/>
          <w:numId w:val="26"/>
        </w:numPr>
      </w:pPr>
      <w:proofErr w:type="spellStart"/>
      <w:r>
        <w:t>evb</w:t>
      </w:r>
      <w:proofErr w:type="spellEnd"/>
      <w:r>
        <w:t>: support 8195a 3v0 evaluation board (</w:t>
      </w:r>
      <w:proofErr w:type="spellStart"/>
      <w:r>
        <w:t>jlink</w:t>
      </w:r>
      <w:proofErr w:type="spellEnd"/>
      <w:r>
        <w:t>).</w:t>
      </w:r>
    </w:p>
    <w:p w:rsidR="001406D0" w:rsidRDefault="001406D0" w:rsidP="0053020A">
      <w:pPr>
        <w:pStyle w:val="2"/>
        <w:ind w:right="240"/>
      </w:pPr>
      <w:bookmarkStart w:id="72" w:name="_Toc16792122"/>
      <w:r>
        <w:t>v3.2b</w:t>
      </w:r>
      <w:bookmarkEnd w:id="72"/>
    </w:p>
    <w:p w:rsidR="001406D0" w:rsidRDefault="001406D0" w:rsidP="001406D0">
      <w:pPr>
        <w:pStyle w:val="a3"/>
        <w:numPr>
          <w:ilvl w:val="0"/>
          <w:numId w:val="27"/>
        </w:numPr>
      </w:pPr>
      <w:r>
        <w:t>Fix SPI clock rate issue</w:t>
      </w:r>
    </w:p>
    <w:p w:rsidR="001406D0" w:rsidRDefault="001406D0" w:rsidP="00C87BD8">
      <w:pPr>
        <w:pStyle w:val="a3"/>
        <w:numPr>
          <w:ilvl w:val="0"/>
          <w:numId w:val="27"/>
        </w:numPr>
      </w:pPr>
      <w:r>
        <w:t xml:space="preserve">Update example of disabling </w:t>
      </w:r>
      <w:proofErr w:type="spellStart"/>
      <w:r>
        <w:t>uart</w:t>
      </w:r>
      <w:proofErr w:type="spellEnd"/>
      <w:r>
        <w:t xml:space="preserve"> log before entering deep Sleep Mode</w:t>
      </w:r>
    </w:p>
    <w:p w:rsidR="001406D0" w:rsidRDefault="001406D0" w:rsidP="001406D0">
      <w:pPr>
        <w:pStyle w:val="a3"/>
        <w:numPr>
          <w:ilvl w:val="0"/>
          <w:numId w:val="27"/>
        </w:numPr>
      </w:pPr>
      <w:r>
        <w:t xml:space="preserve">Update I2C block read </w:t>
      </w:r>
      <w:proofErr w:type="spellStart"/>
      <w:r>
        <w:t>api</w:t>
      </w:r>
      <w:proofErr w:type="spellEnd"/>
    </w:p>
    <w:p w:rsidR="001406D0" w:rsidRDefault="001406D0" w:rsidP="0053020A">
      <w:pPr>
        <w:pStyle w:val="2"/>
        <w:ind w:right="240"/>
      </w:pPr>
      <w:bookmarkStart w:id="73" w:name="_Toc16792123"/>
      <w:r>
        <w:t>v3.2c</w:t>
      </w:r>
      <w:bookmarkEnd w:id="73"/>
    </w:p>
    <w:p w:rsidR="001406D0" w:rsidRDefault="001406D0" w:rsidP="001406D0">
      <w:pPr>
        <w:pStyle w:val="a3"/>
        <w:numPr>
          <w:ilvl w:val="0"/>
          <w:numId w:val="28"/>
        </w:numPr>
      </w:pPr>
      <w:r>
        <w:t>Modify heap size from 75KB to 70KB</w:t>
      </w:r>
      <w:r>
        <w:tab/>
      </w:r>
    </w:p>
    <w:p w:rsidR="001406D0" w:rsidRDefault="001406D0" w:rsidP="0053020A">
      <w:pPr>
        <w:pStyle w:val="2"/>
        <w:ind w:right="240"/>
      </w:pPr>
      <w:bookmarkStart w:id="74" w:name="_Toc16792124"/>
      <w:r>
        <w:lastRenderedPageBreak/>
        <w:t>v3.2d</w:t>
      </w:r>
      <w:bookmarkEnd w:id="74"/>
    </w:p>
    <w:p w:rsidR="001406D0" w:rsidRDefault="001406D0" w:rsidP="001406D0">
      <w:pPr>
        <w:pStyle w:val="a3"/>
        <w:numPr>
          <w:ilvl w:val="0"/>
          <w:numId w:val="28"/>
        </w:numPr>
      </w:pPr>
      <w:r>
        <w:t>Update for tool chain</w:t>
      </w:r>
    </w:p>
    <w:p w:rsidR="001406D0" w:rsidRDefault="00EE570B" w:rsidP="005D3BEC">
      <w:pPr>
        <w:pStyle w:val="1"/>
      </w:pPr>
      <w:bookmarkStart w:id="75" w:name="_Toc16792125"/>
      <w:r>
        <w:rPr>
          <w:rFonts w:hint="eastAsia"/>
        </w:rPr>
        <w:t xml:space="preserve">Release </w:t>
      </w:r>
      <w:r w:rsidR="001406D0">
        <w:t>v3.3</w:t>
      </w:r>
      <w:bookmarkEnd w:id="75"/>
    </w:p>
    <w:p w:rsidR="001406D0" w:rsidRDefault="001406D0" w:rsidP="0053020A">
      <w:pPr>
        <w:pStyle w:val="2"/>
        <w:ind w:right="240"/>
      </w:pPr>
      <w:bookmarkStart w:id="76" w:name="_Toc16792126"/>
      <w:r>
        <w:t>v3.3a</w:t>
      </w:r>
      <w:bookmarkEnd w:id="76"/>
    </w:p>
    <w:p w:rsidR="005902F1" w:rsidRDefault="005902F1" w:rsidP="001406D0">
      <w:pPr>
        <w:pStyle w:val="a3"/>
        <w:numPr>
          <w:ilvl w:val="0"/>
          <w:numId w:val="28"/>
        </w:numPr>
      </w:pPr>
      <w:r>
        <w:t>Add peripheral example</w:t>
      </w:r>
      <w:r>
        <w:rPr>
          <w:rFonts w:hint="eastAsia"/>
        </w:rPr>
        <w:t xml:space="preserve"> : </w:t>
      </w:r>
    </w:p>
    <w:p w:rsidR="005902F1" w:rsidRDefault="005902F1" w:rsidP="005902F1">
      <w:pPr>
        <w:pStyle w:val="a3"/>
        <w:numPr>
          <w:ilvl w:val="1"/>
          <w:numId w:val="28"/>
        </w:numPr>
      </w:pPr>
      <w:proofErr w:type="spellStart"/>
      <w:r>
        <w:t>gtimer_rtc</w:t>
      </w:r>
      <w:proofErr w:type="spellEnd"/>
      <w:r>
        <w:t>,</w:t>
      </w:r>
    </w:p>
    <w:p w:rsidR="001406D0" w:rsidRDefault="001406D0" w:rsidP="005902F1">
      <w:pPr>
        <w:pStyle w:val="a3"/>
        <w:numPr>
          <w:ilvl w:val="1"/>
          <w:numId w:val="28"/>
        </w:numPr>
      </w:pPr>
      <w:proofErr w:type="spellStart"/>
      <w:r>
        <w:t>spi_stream_twoboard</w:t>
      </w:r>
      <w:proofErr w:type="spellEnd"/>
      <w:r>
        <w:t>: SPI DMA mode</w:t>
      </w:r>
    </w:p>
    <w:p w:rsidR="001406D0" w:rsidRDefault="001406D0" w:rsidP="001406D0">
      <w:pPr>
        <w:pStyle w:val="a3"/>
        <w:numPr>
          <w:ilvl w:val="1"/>
          <w:numId w:val="28"/>
        </w:numPr>
      </w:pPr>
      <w:proofErr w:type="spellStart"/>
      <w:r>
        <w:t>uart_clock</w:t>
      </w:r>
      <w:proofErr w:type="spellEnd"/>
      <w:r>
        <w:t xml:space="preserve">: use </w:t>
      </w:r>
      <w:proofErr w:type="spellStart"/>
      <w:r>
        <w:t>uart</w:t>
      </w:r>
      <w:proofErr w:type="spellEnd"/>
      <w:r>
        <w:t xml:space="preserve"> to generate clock</w:t>
      </w:r>
    </w:p>
    <w:p w:rsidR="005902F1" w:rsidRDefault="001406D0" w:rsidP="005902F1">
      <w:pPr>
        <w:pStyle w:val="a3"/>
        <w:numPr>
          <w:ilvl w:val="0"/>
          <w:numId w:val="28"/>
        </w:numPr>
      </w:pPr>
      <w:r>
        <w:t xml:space="preserve"> Add </w:t>
      </w:r>
      <w:proofErr w:type="spellStart"/>
      <w:r>
        <w:t>peripehral</w:t>
      </w:r>
      <w:proofErr w:type="spellEnd"/>
      <w:r>
        <w:t xml:space="preserve"> device examples: </w:t>
      </w:r>
    </w:p>
    <w:p w:rsidR="001406D0" w:rsidRDefault="001406D0" w:rsidP="005902F1">
      <w:pPr>
        <w:pStyle w:val="a3"/>
        <w:numPr>
          <w:ilvl w:val="1"/>
          <w:numId w:val="28"/>
        </w:numPr>
      </w:pPr>
      <w:r>
        <w:t>i2c_epl2197_heartrate: heart rate sensor</w:t>
      </w:r>
    </w:p>
    <w:p w:rsidR="001406D0" w:rsidRDefault="001406D0" w:rsidP="001406D0">
      <w:pPr>
        <w:pStyle w:val="a3"/>
        <w:numPr>
          <w:ilvl w:val="1"/>
          <w:numId w:val="28"/>
        </w:numPr>
      </w:pPr>
      <w:r>
        <w:t>i2c_epl2590_light: light Sensor</w:t>
      </w:r>
    </w:p>
    <w:p w:rsidR="001406D0" w:rsidRDefault="001406D0" w:rsidP="001406D0">
      <w:pPr>
        <w:pStyle w:val="a3"/>
        <w:numPr>
          <w:ilvl w:val="1"/>
          <w:numId w:val="28"/>
        </w:numPr>
      </w:pPr>
      <w:r>
        <w:t>i2c_epl2590_proximity: proximity Sensor</w:t>
      </w:r>
    </w:p>
    <w:p w:rsidR="001406D0" w:rsidRDefault="001406D0" w:rsidP="001406D0">
      <w:pPr>
        <w:pStyle w:val="a3"/>
        <w:numPr>
          <w:ilvl w:val="1"/>
          <w:numId w:val="28"/>
        </w:numPr>
      </w:pPr>
      <w:r>
        <w:t>i2c-shtc1: humidity and temperature Sensor</w:t>
      </w:r>
    </w:p>
    <w:p w:rsidR="001406D0" w:rsidRDefault="001406D0" w:rsidP="001406D0">
      <w:pPr>
        <w:pStyle w:val="a3"/>
        <w:numPr>
          <w:ilvl w:val="1"/>
          <w:numId w:val="28"/>
        </w:numPr>
      </w:pPr>
      <w:proofErr w:type="spellStart"/>
      <w:r>
        <w:t>pwm</w:t>
      </w:r>
      <w:proofErr w:type="spellEnd"/>
      <w:r>
        <w:t>-buzzer: PWM buzzer</w:t>
      </w:r>
    </w:p>
    <w:p w:rsidR="001406D0" w:rsidRDefault="001406D0" w:rsidP="005902F1">
      <w:pPr>
        <w:pStyle w:val="a3"/>
        <w:numPr>
          <w:ilvl w:val="0"/>
          <w:numId w:val="28"/>
        </w:numPr>
      </w:pPr>
      <w:r>
        <w:t xml:space="preserve"> Add application example</w:t>
      </w:r>
    </w:p>
    <w:p w:rsidR="001406D0" w:rsidRDefault="001406D0" w:rsidP="001406D0">
      <w:pPr>
        <w:pStyle w:val="a3"/>
        <w:numPr>
          <w:ilvl w:val="1"/>
          <w:numId w:val="28"/>
        </w:numPr>
      </w:pPr>
      <w:proofErr w:type="spellStart"/>
      <w:r>
        <w:t>wlan_fast_connect</w:t>
      </w:r>
      <w:proofErr w:type="spellEnd"/>
      <w:r>
        <w:t xml:space="preserve"> example</w:t>
      </w:r>
    </w:p>
    <w:p w:rsidR="001406D0" w:rsidRDefault="001406D0" w:rsidP="001406D0">
      <w:pPr>
        <w:pStyle w:val="a3"/>
        <w:numPr>
          <w:ilvl w:val="1"/>
          <w:numId w:val="28"/>
        </w:numPr>
      </w:pPr>
      <w:r>
        <w:t>multicast example</w:t>
      </w:r>
    </w:p>
    <w:p w:rsidR="001406D0" w:rsidRDefault="001406D0" w:rsidP="001406D0">
      <w:pPr>
        <w:pStyle w:val="a3"/>
        <w:numPr>
          <w:ilvl w:val="1"/>
          <w:numId w:val="28"/>
        </w:numPr>
      </w:pPr>
      <w:proofErr w:type="spellStart"/>
      <w:r>
        <w:t>mdns</w:t>
      </w:r>
      <w:proofErr w:type="spellEnd"/>
      <w:r>
        <w:t xml:space="preserve"> example</w:t>
      </w:r>
      <w:r>
        <w:tab/>
      </w:r>
      <w:r>
        <w:tab/>
      </w:r>
      <w:r>
        <w:tab/>
      </w:r>
      <w:r>
        <w:tab/>
      </w:r>
    </w:p>
    <w:p w:rsidR="001406D0" w:rsidRDefault="001406D0" w:rsidP="005902F1">
      <w:pPr>
        <w:pStyle w:val="a3"/>
        <w:numPr>
          <w:ilvl w:val="0"/>
          <w:numId w:val="28"/>
        </w:numPr>
      </w:pPr>
      <w:r>
        <w:t xml:space="preserve">I2S: </w:t>
      </w:r>
      <w:proofErr w:type="spellStart"/>
      <w:r>
        <w:t>api</w:t>
      </w:r>
      <w:proofErr w:type="spellEnd"/>
      <w:r>
        <w:t xml:space="preserve"> is modified in order to enhance performance.</w:t>
      </w:r>
    </w:p>
    <w:p w:rsidR="001406D0" w:rsidRDefault="001406D0" w:rsidP="001406D0">
      <w:pPr>
        <w:pStyle w:val="a3"/>
        <w:numPr>
          <w:ilvl w:val="0"/>
          <w:numId w:val="28"/>
        </w:numPr>
      </w:pPr>
      <w:r>
        <w:t xml:space="preserve"> </w:t>
      </w:r>
      <w:proofErr w:type="spellStart"/>
      <w:r>
        <w:t>Wlan</w:t>
      </w:r>
      <w:proofErr w:type="spellEnd"/>
      <w:r>
        <w:t xml:space="preserve">: </w:t>
      </w:r>
    </w:p>
    <w:p w:rsidR="001406D0" w:rsidRDefault="001406D0" w:rsidP="001406D0">
      <w:pPr>
        <w:pStyle w:val="a3"/>
        <w:numPr>
          <w:ilvl w:val="1"/>
          <w:numId w:val="28"/>
        </w:numPr>
      </w:pPr>
      <w:r>
        <w:t>enhance AP mode throughput</w:t>
      </w:r>
    </w:p>
    <w:p w:rsidR="001406D0" w:rsidRDefault="001406D0" w:rsidP="001406D0">
      <w:pPr>
        <w:pStyle w:val="a3"/>
        <w:numPr>
          <w:ilvl w:val="1"/>
          <w:numId w:val="28"/>
        </w:numPr>
      </w:pPr>
      <w:r>
        <w:t>support unassociated idle, associated idle power save</w:t>
      </w:r>
    </w:p>
    <w:p w:rsidR="001406D0" w:rsidRDefault="001406D0" w:rsidP="005902F1">
      <w:pPr>
        <w:pStyle w:val="a3"/>
        <w:numPr>
          <w:ilvl w:val="0"/>
          <w:numId w:val="28"/>
        </w:numPr>
      </w:pPr>
      <w:proofErr w:type="spellStart"/>
      <w:r>
        <w:t>LwIP</w:t>
      </w:r>
      <w:proofErr w:type="spellEnd"/>
      <w:r>
        <w:t xml:space="preserve">: upgrade to </w:t>
      </w:r>
      <w:proofErr w:type="spellStart"/>
      <w:r>
        <w:t>LwIP</w:t>
      </w:r>
      <w:proofErr w:type="spellEnd"/>
      <w:r>
        <w:t xml:space="preserve"> 1.4.1</w:t>
      </w:r>
    </w:p>
    <w:p w:rsidR="001406D0" w:rsidRDefault="001406D0" w:rsidP="001406D0">
      <w:pPr>
        <w:pStyle w:val="a3"/>
        <w:numPr>
          <w:ilvl w:val="1"/>
          <w:numId w:val="28"/>
        </w:numPr>
      </w:pPr>
      <w:r>
        <w:t>Standard library: update standard library</w:t>
      </w:r>
    </w:p>
    <w:p w:rsidR="001406D0" w:rsidRDefault="005902F1" w:rsidP="0053020A">
      <w:pPr>
        <w:pStyle w:val="2"/>
        <w:ind w:right="240"/>
      </w:pPr>
      <w:r>
        <w:rPr>
          <w:rFonts w:hint="eastAsia"/>
        </w:rPr>
        <w:t xml:space="preserve"> </w:t>
      </w:r>
      <w:bookmarkStart w:id="77" w:name="_Toc16792127"/>
      <w:r w:rsidR="001406D0">
        <w:t>v3.3b</w:t>
      </w:r>
      <w:bookmarkEnd w:id="77"/>
    </w:p>
    <w:p w:rsidR="001406D0" w:rsidRDefault="0011184F" w:rsidP="001406D0">
      <w:pPr>
        <w:pStyle w:val="a3"/>
        <w:numPr>
          <w:ilvl w:val="0"/>
          <w:numId w:val="31"/>
        </w:numPr>
      </w:pPr>
      <w:r>
        <w:rPr>
          <w:rFonts w:hint="eastAsia"/>
        </w:rPr>
        <w:t>Fix issue of c</w:t>
      </w:r>
      <w:r w:rsidR="001406D0">
        <w:t>annot load image</w:t>
      </w:r>
    </w:p>
    <w:p w:rsidR="001406D0" w:rsidRDefault="001406D0" w:rsidP="0053020A">
      <w:pPr>
        <w:pStyle w:val="2"/>
        <w:ind w:right="240"/>
      </w:pPr>
      <w:r>
        <w:tab/>
      </w:r>
      <w:bookmarkStart w:id="78" w:name="_Toc16792128"/>
      <w:r>
        <w:t>v3.3c</w:t>
      </w:r>
      <w:bookmarkEnd w:id="78"/>
    </w:p>
    <w:p w:rsidR="001406D0" w:rsidRDefault="001406D0" w:rsidP="001406D0">
      <w:pPr>
        <w:pStyle w:val="a3"/>
        <w:numPr>
          <w:ilvl w:val="0"/>
          <w:numId w:val="31"/>
        </w:numPr>
      </w:pPr>
      <w:r>
        <w:t>Fix WPS library</w:t>
      </w:r>
    </w:p>
    <w:p w:rsidR="00EE570B" w:rsidRDefault="001406D0" w:rsidP="007568AF">
      <w:pPr>
        <w:pStyle w:val="a3"/>
        <w:numPr>
          <w:ilvl w:val="0"/>
          <w:numId w:val="31"/>
        </w:numPr>
      </w:pPr>
      <w:r>
        <w:t xml:space="preserve">Add simple </w:t>
      </w:r>
      <w:proofErr w:type="spellStart"/>
      <w:r>
        <w:t>config</w:t>
      </w:r>
      <w:proofErr w:type="spellEnd"/>
      <w:r>
        <w:t xml:space="preserve"> wizard lost library</w:t>
      </w:r>
    </w:p>
    <w:p w:rsidR="001406D0" w:rsidRDefault="001406D0" w:rsidP="001406D0">
      <w:pPr>
        <w:pStyle w:val="1"/>
      </w:pPr>
      <w:r>
        <w:lastRenderedPageBreak/>
        <w:tab/>
      </w:r>
      <w:bookmarkStart w:id="79" w:name="_Toc16792129"/>
      <w:r w:rsidR="006F64BC">
        <w:rPr>
          <w:rFonts w:hint="eastAsia"/>
        </w:rPr>
        <w:t xml:space="preserve">Release </w:t>
      </w:r>
      <w:r>
        <w:t>v3.4</w:t>
      </w:r>
      <w:bookmarkEnd w:id="79"/>
    </w:p>
    <w:p w:rsidR="001638C8" w:rsidRDefault="001406D0" w:rsidP="0053020A">
      <w:pPr>
        <w:pStyle w:val="2"/>
        <w:ind w:right="240"/>
      </w:pPr>
      <w:bookmarkStart w:id="80" w:name="_Toc16792130"/>
      <w:r>
        <w:t>v3.4a</w:t>
      </w:r>
      <w:bookmarkEnd w:id="80"/>
      <w:r>
        <w:tab/>
      </w:r>
    </w:p>
    <w:p w:rsidR="001406D0" w:rsidRDefault="001406D0" w:rsidP="001406D0">
      <w:pPr>
        <w:pStyle w:val="a3"/>
        <w:numPr>
          <w:ilvl w:val="0"/>
          <w:numId w:val="32"/>
        </w:numPr>
      </w:pPr>
      <w:r>
        <w:t>Power Save</w:t>
      </w:r>
    </w:p>
    <w:p w:rsidR="001406D0" w:rsidRDefault="001406D0" w:rsidP="001638C8">
      <w:pPr>
        <w:pStyle w:val="a3"/>
        <w:numPr>
          <w:ilvl w:val="1"/>
          <w:numId w:val="32"/>
        </w:numPr>
      </w:pPr>
      <w:r>
        <w:t>Provide power save mode to switch system between ON and Sleep dynamically and automatically.</w:t>
      </w:r>
    </w:p>
    <w:p w:rsidR="001406D0" w:rsidRDefault="001406D0" w:rsidP="001406D0">
      <w:pPr>
        <w:pStyle w:val="a3"/>
        <w:numPr>
          <w:ilvl w:val="1"/>
          <w:numId w:val="32"/>
        </w:numPr>
      </w:pPr>
      <w:r>
        <w:t xml:space="preserve">example: </w:t>
      </w:r>
      <w:proofErr w:type="spellStart"/>
      <w:r>
        <w:t>pm_tickless</w:t>
      </w:r>
      <w:proofErr w:type="spellEnd"/>
    </w:p>
    <w:p w:rsidR="001406D0" w:rsidRPr="00B54A73" w:rsidRDefault="001638C8" w:rsidP="001406D0">
      <w:pPr>
        <w:pStyle w:val="a3"/>
        <w:numPr>
          <w:ilvl w:val="1"/>
          <w:numId w:val="32"/>
        </w:numPr>
      </w:pPr>
      <w:r>
        <w:rPr>
          <w:rFonts w:hint="eastAsia"/>
        </w:rPr>
        <w:t xml:space="preserve"> </w:t>
      </w:r>
      <w:r w:rsidR="00650488" w:rsidRPr="00B54A73">
        <w:rPr>
          <w:rFonts w:hint="eastAsia"/>
        </w:rPr>
        <w:t>D</w:t>
      </w:r>
      <w:r w:rsidR="001406D0" w:rsidRPr="00B54A73">
        <w:t>oc: AN0045 for detail discussion</w:t>
      </w:r>
    </w:p>
    <w:p w:rsidR="00650488" w:rsidRDefault="00650488" w:rsidP="00650488">
      <w:pPr>
        <w:pStyle w:val="a3"/>
        <w:ind w:left="960"/>
      </w:pPr>
    </w:p>
    <w:p w:rsidR="001406D0" w:rsidRDefault="001406D0" w:rsidP="001406D0">
      <w:pPr>
        <w:pStyle w:val="a3"/>
        <w:numPr>
          <w:ilvl w:val="0"/>
          <w:numId w:val="32"/>
        </w:numPr>
      </w:pPr>
      <w:r>
        <w:t>WLAN</w:t>
      </w:r>
    </w:p>
    <w:p w:rsidR="001406D0" w:rsidRDefault="001638C8" w:rsidP="001638C8">
      <w:pPr>
        <w:pStyle w:val="a3"/>
        <w:numPr>
          <w:ilvl w:val="1"/>
          <w:numId w:val="32"/>
        </w:numPr>
      </w:pPr>
      <w:r>
        <w:rPr>
          <w:rFonts w:hint="eastAsia"/>
        </w:rPr>
        <w:t>Connection</w:t>
      </w:r>
      <w:r w:rsidR="001406D0">
        <w:t xml:space="preserve"> Indication</w:t>
      </w:r>
    </w:p>
    <w:p w:rsidR="001406D0" w:rsidRDefault="001406D0" w:rsidP="001406D0">
      <w:pPr>
        <w:pStyle w:val="a3"/>
        <w:numPr>
          <w:ilvl w:val="2"/>
          <w:numId w:val="32"/>
        </w:numPr>
      </w:pPr>
      <w:r>
        <w:t xml:space="preserve">Support indication event of a STA  </w:t>
      </w:r>
      <w:r w:rsidR="00BF4B82">
        <w:rPr>
          <w:rFonts w:hint="eastAsia"/>
        </w:rPr>
        <w:t xml:space="preserve">association </w:t>
      </w:r>
      <w:r>
        <w:t>to Ameba</w:t>
      </w:r>
      <w:r w:rsidR="00BF4B82">
        <w:rPr>
          <w:rFonts w:hint="eastAsia"/>
        </w:rPr>
        <w:t xml:space="preserve"> AP</w:t>
      </w:r>
    </w:p>
    <w:p w:rsidR="001406D0" w:rsidRDefault="001B1735" w:rsidP="001406D0">
      <w:pPr>
        <w:pStyle w:val="a3"/>
        <w:numPr>
          <w:ilvl w:val="2"/>
          <w:numId w:val="32"/>
        </w:numPr>
      </w:pPr>
      <w:r>
        <w:t xml:space="preserve">Please check </w:t>
      </w:r>
      <w:proofErr w:type="spellStart"/>
      <w:r>
        <w:t>wext_wlan_indicate</w:t>
      </w:r>
      <w:proofErr w:type="spellEnd"/>
      <w:r>
        <w:rPr>
          <w:rFonts w:hint="eastAsia"/>
        </w:rPr>
        <w:t>, R</w:t>
      </w:r>
      <w:r>
        <w:t>unning as AP mode.</w:t>
      </w:r>
    </w:p>
    <w:p w:rsidR="001406D0" w:rsidRDefault="001406D0" w:rsidP="006B1F6C">
      <w:pPr>
        <w:pStyle w:val="a3"/>
        <w:numPr>
          <w:ilvl w:val="1"/>
          <w:numId w:val="32"/>
        </w:numPr>
      </w:pPr>
      <w:r>
        <w:t>Auto Connection after disconnect</w:t>
      </w:r>
    </w:p>
    <w:p w:rsidR="001406D0" w:rsidRDefault="001406D0" w:rsidP="006B1F6C">
      <w:pPr>
        <w:pStyle w:val="a3"/>
        <w:numPr>
          <w:ilvl w:val="2"/>
          <w:numId w:val="32"/>
        </w:numPr>
      </w:pPr>
      <w:r>
        <w:t>Add an API for developer to decide retry time and timeout</w:t>
      </w:r>
      <w:r w:rsidR="001B1735">
        <w:rPr>
          <w:rFonts w:hint="eastAsia"/>
        </w:rPr>
        <w:t xml:space="preserve"> if </w:t>
      </w:r>
      <w:proofErr w:type="spellStart"/>
      <w:r w:rsidR="001B1735">
        <w:rPr>
          <w:rFonts w:hint="eastAsia"/>
        </w:rPr>
        <w:t>wlan</w:t>
      </w:r>
      <w:proofErr w:type="spellEnd"/>
      <w:r w:rsidR="001B1735">
        <w:rPr>
          <w:rFonts w:hint="eastAsia"/>
        </w:rPr>
        <w:t xml:space="preserve"> is disconnected.</w:t>
      </w:r>
    </w:p>
    <w:p w:rsidR="001406D0" w:rsidRDefault="006744D1" w:rsidP="001406D0">
      <w:pPr>
        <w:pStyle w:val="a3"/>
        <w:numPr>
          <w:ilvl w:val="2"/>
          <w:numId w:val="32"/>
        </w:numPr>
      </w:pPr>
      <w:r>
        <w:rPr>
          <w:rFonts w:hint="eastAsia"/>
        </w:rPr>
        <w:t xml:space="preserve">API: </w:t>
      </w:r>
      <w:proofErr w:type="spellStart"/>
      <w:r w:rsidR="001406D0">
        <w:t>wifi_config_autoreconnect</w:t>
      </w:r>
      <w:proofErr w:type="spellEnd"/>
      <w:r w:rsidR="001406D0">
        <w:t xml:space="preserve"> </w:t>
      </w:r>
    </w:p>
    <w:p w:rsidR="001758B7" w:rsidRDefault="001758B7" w:rsidP="001758B7">
      <w:pPr>
        <w:pStyle w:val="a3"/>
        <w:numPr>
          <w:ilvl w:val="1"/>
          <w:numId w:val="32"/>
        </w:numPr>
      </w:pPr>
      <w:r>
        <w:rPr>
          <w:rFonts w:hint="eastAsia"/>
        </w:rPr>
        <w:t>Fast Connect</w:t>
      </w:r>
    </w:p>
    <w:p w:rsidR="001758B7" w:rsidRDefault="001758B7" w:rsidP="001758B7">
      <w:pPr>
        <w:pStyle w:val="a3"/>
        <w:numPr>
          <w:ilvl w:val="2"/>
          <w:numId w:val="32"/>
        </w:numPr>
      </w:pPr>
      <w:r>
        <w:rPr>
          <w:rFonts w:hint="eastAsia"/>
        </w:rPr>
        <w:t>Fix AES connect fail if key length is 13</w:t>
      </w:r>
    </w:p>
    <w:p w:rsidR="00634AC0" w:rsidRDefault="00634AC0" w:rsidP="001758B7">
      <w:pPr>
        <w:pStyle w:val="a3"/>
        <w:numPr>
          <w:ilvl w:val="2"/>
          <w:numId w:val="32"/>
        </w:numPr>
      </w:pPr>
      <w:r>
        <w:rPr>
          <w:rFonts w:hint="eastAsia"/>
        </w:rPr>
        <w:t>Fix WEP connect fail for different key id</w:t>
      </w:r>
    </w:p>
    <w:p w:rsidR="00900E7F" w:rsidRDefault="00900E7F" w:rsidP="001758B7">
      <w:pPr>
        <w:pStyle w:val="a3"/>
        <w:numPr>
          <w:ilvl w:val="2"/>
          <w:numId w:val="32"/>
        </w:numPr>
      </w:pPr>
      <w:r>
        <w:rPr>
          <w:rFonts w:hint="eastAsia"/>
        </w:rPr>
        <w:t xml:space="preserve">Change fast-connect flash area to prevent confliction with OTA address. (this address should finally be </w:t>
      </w:r>
      <w:r>
        <w:t>customized</w:t>
      </w:r>
      <w:r>
        <w:rPr>
          <w:rFonts w:hint="eastAsia"/>
        </w:rPr>
        <w:t xml:space="preserve"> by developer according to their flash layout)</w:t>
      </w:r>
    </w:p>
    <w:p w:rsidR="003B24C1" w:rsidRDefault="003B24C1" w:rsidP="003B24C1">
      <w:pPr>
        <w:pStyle w:val="a3"/>
        <w:numPr>
          <w:ilvl w:val="1"/>
          <w:numId w:val="32"/>
        </w:numPr>
      </w:pPr>
      <w:proofErr w:type="spellStart"/>
      <w:r>
        <w:rPr>
          <w:rFonts w:hint="eastAsia"/>
        </w:rPr>
        <w:t>LwIP</w:t>
      </w:r>
      <w:proofErr w:type="spellEnd"/>
    </w:p>
    <w:p w:rsidR="003B24C1" w:rsidRDefault="003B24C1" w:rsidP="003B24C1">
      <w:pPr>
        <w:pStyle w:val="a3"/>
        <w:numPr>
          <w:ilvl w:val="2"/>
          <w:numId w:val="32"/>
        </w:numPr>
      </w:pPr>
      <w:r>
        <w:rPr>
          <w:rFonts w:hint="eastAsia"/>
        </w:rPr>
        <w:t xml:space="preserve">Fix </w:t>
      </w:r>
      <w:proofErr w:type="spellStart"/>
      <w:r>
        <w:rPr>
          <w:rFonts w:hint="eastAsia"/>
        </w:rPr>
        <w:t>LwIP</w:t>
      </w:r>
      <w:proofErr w:type="spellEnd"/>
      <w:r>
        <w:rPr>
          <w:rFonts w:hint="eastAsia"/>
        </w:rPr>
        <w:t xml:space="preserve"> issue to solve </w:t>
      </w:r>
      <w:proofErr w:type="spellStart"/>
      <w:r>
        <w:rPr>
          <w:rFonts w:hint="eastAsia"/>
        </w:rPr>
        <w:t>hardfault</w:t>
      </w:r>
      <w:proofErr w:type="spellEnd"/>
      <w:r>
        <w:rPr>
          <w:rFonts w:hint="eastAsia"/>
        </w:rPr>
        <w:t xml:space="preserve"> issue. </w:t>
      </w:r>
    </w:p>
    <w:p w:rsidR="00650488" w:rsidRDefault="00650488" w:rsidP="00650488">
      <w:pPr>
        <w:pStyle w:val="a3"/>
        <w:ind w:left="1440"/>
      </w:pPr>
    </w:p>
    <w:p w:rsidR="0064453A" w:rsidRDefault="0064453A" w:rsidP="00650488">
      <w:pPr>
        <w:pStyle w:val="a3"/>
        <w:numPr>
          <w:ilvl w:val="0"/>
          <w:numId w:val="32"/>
        </w:numPr>
      </w:pPr>
      <w:r w:rsidRPr="0064453A">
        <w:t>USB Video</w:t>
      </w:r>
    </w:p>
    <w:p w:rsidR="0064453A" w:rsidRDefault="0064453A" w:rsidP="00650488">
      <w:pPr>
        <w:pStyle w:val="a3"/>
        <w:numPr>
          <w:ilvl w:val="1"/>
          <w:numId w:val="32"/>
        </w:numPr>
      </w:pPr>
      <w:r>
        <w:t>Support USB camera software stack. It is able to use VLC on</w:t>
      </w:r>
      <w:r>
        <w:rPr>
          <w:rFonts w:hint="eastAsia"/>
        </w:rPr>
        <w:t xml:space="preserve"> </w:t>
      </w:r>
      <w:r>
        <w:tab/>
        <w:t xml:space="preserve">     Windows/Android/iPhone to get video stream from Ameba.</w:t>
      </w:r>
    </w:p>
    <w:p w:rsidR="0064453A" w:rsidRDefault="00650488" w:rsidP="00650488">
      <w:pPr>
        <w:pStyle w:val="a3"/>
        <w:numPr>
          <w:ilvl w:val="1"/>
          <w:numId w:val="32"/>
        </w:numPr>
      </w:pPr>
      <w:r>
        <w:rPr>
          <w:rFonts w:hint="eastAsia"/>
        </w:rPr>
        <w:t>D</w:t>
      </w:r>
      <w:r w:rsidR="0064453A">
        <w:t>oc: AN0050</w:t>
      </w:r>
    </w:p>
    <w:p w:rsidR="00832200" w:rsidRDefault="00832200" w:rsidP="00650488">
      <w:pPr>
        <w:pStyle w:val="a3"/>
        <w:numPr>
          <w:ilvl w:val="1"/>
          <w:numId w:val="32"/>
        </w:numPr>
      </w:pPr>
      <w:r w:rsidRPr="00832200">
        <w:rPr>
          <w:b/>
          <w:u w:val="single"/>
        </w:rPr>
        <w:t>It requires special guide</w:t>
      </w:r>
      <w:r>
        <w:t xml:space="preserve"> to turn on this function in SDK. Please contact FAE</w:t>
      </w:r>
      <w:r w:rsidR="001D3D55">
        <w:rPr>
          <w:rFonts w:hint="eastAsia"/>
        </w:rPr>
        <w:t xml:space="preserve"> or </w:t>
      </w:r>
      <w:r w:rsidR="00CB7454">
        <w:rPr>
          <w:rFonts w:hint="eastAsia"/>
        </w:rPr>
        <w:t>a</w:t>
      </w:r>
      <w:r w:rsidR="001D3D55">
        <w:rPr>
          <w:rFonts w:hint="eastAsia"/>
        </w:rPr>
        <w:t>gent</w:t>
      </w:r>
      <w:r>
        <w:t xml:space="preserve"> for help.</w:t>
      </w:r>
      <w:r>
        <w:rPr>
          <w:rFonts w:hint="eastAsia"/>
        </w:rPr>
        <w:t xml:space="preserve"> </w:t>
      </w:r>
    </w:p>
    <w:p w:rsidR="0064453A" w:rsidRDefault="0064453A" w:rsidP="00832200">
      <w:pPr>
        <w:pStyle w:val="a3"/>
        <w:numPr>
          <w:ilvl w:val="1"/>
          <w:numId w:val="32"/>
        </w:numPr>
      </w:pPr>
      <w:r>
        <w:t xml:space="preserve">Only several camera modules are included in supported vendor list, please contact FAE </w:t>
      </w:r>
      <w:r w:rsidR="00CB7454">
        <w:rPr>
          <w:rFonts w:hint="eastAsia"/>
        </w:rPr>
        <w:t xml:space="preserve">or agent </w:t>
      </w:r>
      <w:r>
        <w:t xml:space="preserve">for help. </w:t>
      </w:r>
      <w:r w:rsidR="00832200">
        <w:rPr>
          <w:rFonts w:hint="eastAsia"/>
        </w:rPr>
        <w:t>Before activation, please contact agent to apply for USB camera.</w:t>
      </w:r>
    </w:p>
    <w:p w:rsidR="00650488" w:rsidRDefault="00650488" w:rsidP="00650488">
      <w:pPr>
        <w:pStyle w:val="a3"/>
        <w:ind w:left="960"/>
      </w:pPr>
    </w:p>
    <w:p w:rsidR="00812F13" w:rsidRDefault="00812F13" w:rsidP="00650488">
      <w:pPr>
        <w:pStyle w:val="a3"/>
        <w:numPr>
          <w:ilvl w:val="0"/>
          <w:numId w:val="32"/>
        </w:numPr>
      </w:pPr>
      <w:r>
        <w:t>Wi-Fi RS232, UART Adapter application</w:t>
      </w:r>
    </w:p>
    <w:p w:rsidR="00812F13" w:rsidRDefault="00812F13" w:rsidP="00650488">
      <w:pPr>
        <w:pStyle w:val="a3"/>
        <w:numPr>
          <w:ilvl w:val="1"/>
          <w:numId w:val="32"/>
        </w:numPr>
      </w:pPr>
      <w:r>
        <w:t>Support putting system in sleep mode and can be wake up by UART RX.</w:t>
      </w:r>
    </w:p>
    <w:p w:rsidR="00812F13" w:rsidRDefault="00812F13" w:rsidP="00650488">
      <w:pPr>
        <w:pStyle w:val="a3"/>
        <w:numPr>
          <w:ilvl w:val="1"/>
          <w:numId w:val="32"/>
        </w:numPr>
      </w:pPr>
      <w:r>
        <w:lastRenderedPageBreak/>
        <w:t xml:space="preserve">It is required to use PA_7/PA_6, which is different from previous SDK. </w:t>
      </w:r>
    </w:p>
    <w:p w:rsidR="00812F13" w:rsidRDefault="00650488" w:rsidP="00650488">
      <w:pPr>
        <w:pStyle w:val="a3"/>
        <w:numPr>
          <w:ilvl w:val="1"/>
          <w:numId w:val="32"/>
        </w:numPr>
      </w:pPr>
      <w:r>
        <w:rPr>
          <w:rFonts w:hint="eastAsia"/>
        </w:rPr>
        <w:t>D</w:t>
      </w:r>
      <w:r w:rsidR="00812F13">
        <w:rPr>
          <w:rFonts w:hint="eastAsia"/>
        </w:rPr>
        <w:t>oc: AN0046 and AN0045</w:t>
      </w:r>
    </w:p>
    <w:p w:rsidR="00650488" w:rsidRDefault="00650488" w:rsidP="00650488">
      <w:pPr>
        <w:pStyle w:val="a3"/>
        <w:ind w:left="960"/>
      </w:pPr>
    </w:p>
    <w:p w:rsidR="006C2FC7" w:rsidRDefault="006C2FC7" w:rsidP="00650488">
      <w:pPr>
        <w:pStyle w:val="a3"/>
        <w:numPr>
          <w:ilvl w:val="0"/>
          <w:numId w:val="32"/>
        </w:numPr>
      </w:pPr>
      <w:proofErr w:type="spellStart"/>
      <w:r>
        <w:t>WiGadget</w:t>
      </w:r>
      <w:proofErr w:type="spellEnd"/>
      <w:r>
        <w:t xml:space="preserve"> Application</w:t>
      </w:r>
    </w:p>
    <w:p w:rsidR="006C2FC7" w:rsidRDefault="006C2FC7" w:rsidP="00650488">
      <w:pPr>
        <w:pStyle w:val="a3"/>
        <w:numPr>
          <w:ilvl w:val="1"/>
          <w:numId w:val="32"/>
        </w:numPr>
      </w:pPr>
      <w:r>
        <w:t>Provide an example to setup a sensor/control application quickly.</w:t>
      </w:r>
    </w:p>
    <w:p w:rsidR="006C2FC7" w:rsidRDefault="006C2FC7" w:rsidP="00650488">
      <w:pPr>
        <w:pStyle w:val="a3"/>
        <w:numPr>
          <w:ilvl w:val="1"/>
          <w:numId w:val="32"/>
        </w:numPr>
      </w:pPr>
      <w:r>
        <w:t>Sample code for both device code and Android app are provided.</w:t>
      </w:r>
    </w:p>
    <w:p w:rsidR="006C2FC7" w:rsidRDefault="006C2FC7" w:rsidP="00650488">
      <w:pPr>
        <w:pStyle w:val="a3"/>
        <w:numPr>
          <w:ilvl w:val="1"/>
          <w:numId w:val="32"/>
        </w:numPr>
      </w:pPr>
      <w:r>
        <w:t>Sample code for both local control and remote control are provided.</w:t>
      </w:r>
    </w:p>
    <w:p w:rsidR="006C2FC7" w:rsidRDefault="00650488" w:rsidP="00650488">
      <w:pPr>
        <w:pStyle w:val="a3"/>
        <w:numPr>
          <w:ilvl w:val="1"/>
          <w:numId w:val="32"/>
        </w:numPr>
      </w:pPr>
      <w:r>
        <w:rPr>
          <w:rFonts w:hint="eastAsia"/>
        </w:rPr>
        <w:t>D</w:t>
      </w:r>
      <w:r w:rsidR="006C2FC7">
        <w:t xml:space="preserve">oc: AN0049  </w:t>
      </w:r>
    </w:p>
    <w:p w:rsidR="00650488" w:rsidRDefault="00650488" w:rsidP="00650488">
      <w:pPr>
        <w:pStyle w:val="a3"/>
        <w:ind w:left="960"/>
      </w:pPr>
    </w:p>
    <w:p w:rsidR="00650488" w:rsidRDefault="00650488" w:rsidP="00650488">
      <w:pPr>
        <w:pStyle w:val="a3"/>
        <w:numPr>
          <w:ilvl w:val="0"/>
          <w:numId w:val="32"/>
        </w:numPr>
      </w:pPr>
      <w:proofErr w:type="spellStart"/>
      <w:r>
        <w:t>mDNS</w:t>
      </w:r>
      <w:proofErr w:type="spellEnd"/>
      <w:r>
        <w:t xml:space="preserve"> lib</w:t>
      </w:r>
    </w:p>
    <w:p w:rsidR="00650488" w:rsidRDefault="00650488" w:rsidP="00650488">
      <w:pPr>
        <w:pStyle w:val="a3"/>
        <w:numPr>
          <w:ilvl w:val="1"/>
          <w:numId w:val="32"/>
        </w:numPr>
      </w:pPr>
      <w:r>
        <w:rPr>
          <w:rFonts w:hint="eastAsia"/>
        </w:rPr>
        <w:t xml:space="preserve">In </w:t>
      </w:r>
      <w:r>
        <w:t>previous</w:t>
      </w:r>
      <w:r>
        <w:rPr>
          <w:rFonts w:hint="eastAsia"/>
        </w:rPr>
        <w:t xml:space="preserve"> version, </w:t>
      </w:r>
      <w:proofErr w:type="spellStart"/>
      <w:r>
        <w:rPr>
          <w:rFonts w:hint="eastAsia"/>
        </w:rPr>
        <w:t>mDNS</w:t>
      </w:r>
      <w:proofErr w:type="spellEnd"/>
      <w:r>
        <w:rPr>
          <w:rFonts w:hint="eastAsia"/>
        </w:rPr>
        <w:t xml:space="preserve"> lib is located in SDRAM by default. For this version, developers can locate it in SRAM is required by modifying linker. Please check document in detail</w:t>
      </w:r>
    </w:p>
    <w:p w:rsidR="00650488" w:rsidRDefault="00650488" w:rsidP="00650488">
      <w:pPr>
        <w:pStyle w:val="a3"/>
        <w:numPr>
          <w:ilvl w:val="1"/>
          <w:numId w:val="32"/>
        </w:numPr>
      </w:pPr>
      <w:r>
        <w:t>D</w:t>
      </w:r>
      <w:r>
        <w:rPr>
          <w:rFonts w:hint="eastAsia"/>
        </w:rPr>
        <w:t>oc: AN0043</w:t>
      </w:r>
    </w:p>
    <w:p w:rsidR="00650488" w:rsidRDefault="00650488" w:rsidP="00650488">
      <w:pPr>
        <w:pStyle w:val="a3"/>
        <w:ind w:left="960"/>
      </w:pPr>
    </w:p>
    <w:p w:rsidR="00650488" w:rsidRDefault="00650488" w:rsidP="00650488">
      <w:pPr>
        <w:pStyle w:val="a3"/>
        <w:numPr>
          <w:ilvl w:val="0"/>
          <w:numId w:val="32"/>
        </w:numPr>
      </w:pPr>
      <w:r>
        <w:t xml:space="preserve">Simple </w:t>
      </w:r>
      <w:proofErr w:type="spellStart"/>
      <w:r>
        <w:t>Config</w:t>
      </w:r>
      <w:proofErr w:type="spellEnd"/>
    </w:p>
    <w:p w:rsidR="00650488" w:rsidRDefault="00650488" w:rsidP="00650488">
      <w:pPr>
        <w:pStyle w:val="a3"/>
        <w:numPr>
          <w:ilvl w:val="1"/>
          <w:numId w:val="32"/>
        </w:numPr>
      </w:pPr>
      <w:r>
        <w:t xml:space="preserve">Improve successful rate </w:t>
      </w:r>
    </w:p>
    <w:p w:rsidR="00650488" w:rsidRDefault="00650488" w:rsidP="00650488">
      <w:pPr>
        <w:pStyle w:val="a3"/>
        <w:numPr>
          <w:ilvl w:val="1"/>
          <w:numId w:val="32"/>
        </w:numPr>
      </w:pPr>
      <w:r>
        <w:t xml:space="preserve">Both </w:t>
      </w:r>
      <w:proofErr w:type="spellStart"/>
      <w:r>
        <w:t>libary</w:t>
      </w:r>
      <w:proofErr w:type="spellEnd"/>
      <w:r>
        <w:t xml:space="preserve"> for Ameba device and Android/iOS app are updated</w:t>
      </w:r>
    </w:p>
    <w:p w:rsidR="0057659B" w:rsidRDefault="0057659B" w:rsidP="00650488">
      <w:pPr>
        <w:pStyle w:val="a3"/>
        <w:numPr>
          <w:ilvl w:val="1"/>
          <w:numId w:val="32"/>
        </w:numPr>
      </w:pPr>
      <w:r>
        <w:rPr>
          <w:rFonts w:hint="eastAsia"/>
        </w:rPr>
        <w:t xml:space="preserve">Fix </w:t>
      </w:r>
      <w:proofErr w:type="spellStart"/>
      <w:r>
        <w:rPr>
          <w:rFonts w:hint="eastAsia"/>
        </w:rPr>
        <w:t>Hardfault</w:t>
      </w:r>
      <w:proofErr w:type="spellEnd"/>
      <w:r>
        <w:rPr>
          <w:rFonts w:hint="eastAsia"/>
        </w:rPr>
        <w:t xml:space="preserve"> if running </w:t>
      </w:r>
      <w:proofErr w:type="spellStart"/>
      <w:r>
        <w:rPr>
          <w:rFonts w:hint="eastAsia"/>
        </w:rPr>
        <w:t>wifi_connect</w:t>
      </w:r>
      <w:proofErr w:type="spellEnd"/>
      <w:r>
        <w:rPr>
          <w:rFonts w:hint="eastAsia"/>
        </w:rPr>
        <w:t xml:space="preserve"> and simple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at the same time. (although it is not correct </w:t>
      </w:r>
      <w:r>
        <w:t>control</w:t>
      </w:r>
      <w:r>
        <w:rPr>
          <w:rFonts w:hint="eastAsia"/>
        </w:rPr>
        <w:t xml:space="preserve"> flow)</w:t>
      </w:r>
    </w:p>
    <w:p w:rsidR="00F341E1" w:rsidRDefault="00F341E1" w:rsidP="00650488">
      <w:pPr>
        <w:pStyle w:val="a3"/>
        <w:numPr>
          <w:ilvl w:val="1"/>
          <w:numId w:val="32"/>
        </w:numPr>
      </w:pPr>
      <w:r>
        <w:rPr>
          <w:rFonts w:hint="eastAsia"/>
        </w:rPr>
        <w:t xml:space="preserve">Fix the issue of simple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fail </w:t>
      </w:r>
      <w:r w:rsidR="00883BF5">
        <w:rPr>
          <w:rFonts w:hint="eastAsia"/>
        </w:rPr>
        <w:t>in</w:t>
      </w:r>
      <w:r>
        <w:rPr>
          <w:rFonts w:hint="eastAsia"/>
        </w:rPr>
        <w:t xml:space="preserve"> open </w:t>
      </w:r>
      <w:r w:rsidR="00883BF5">
        <w:rPr>
          <w:rFonts w:hint="eastAsia"/>
        </w:rPr>
        <w:t>mode with under certain flow.</w:t>
      </w:r>
    </w:p>
    <w:p w:rsidR="00573309" w:rsidRDefault="00573309" w:rsidP="00573309">
      <w:pPr>
        <w:pStyle w:val="a3"/>
        <w:ind w:left="960"/>
      </w:pPr>
    </w:p>
    <w:p w:rsidR="00573309" w:rsidRDefault="00573309" w:rsidP="00573309">
      <w:pPr>
        <w:pStyle w:val="a3"/>
        <w:numPr>
          <w:ilvl w:val="0"/>
          <w:numId w:val="32"/>
        </w:numPr>
      </w:pPr>
      <w:proofErr w:type="spellStart"/>
      <w:r>
        <w:t>Efuse</w:t>
      </w:r>
      <w:proofErr w:type="spellEnd"/>
    </w:p>
    <w:p w:rsidR="00573309" w:rsidRDefault="00573309" w:rsidP="00573309">
      <w:pPr>
        <w:pStyle w:val="a3"/>
        <w:numPr>
          <w:ilvl w:val="1"/>
          <w:numId w:val="32"/>
        </w:numPr>
      </w:pPr>
      <w:r>
        <w:t xml:space="preserve">Add example for using </w:t>
      </w:r>
      <w:proofErr w:type="spellStart"/>
      <w:r>
        <w:t>efuse</w:t>
      </w:r>
      <w:proofErr w:type="spellEnd"/>
      <w:r>
        <w:t xml:space="preserve">. There are limited </w:t>
      </w:r>
      <w:proofErr w:type="spellStart"/>
      <w:r>
        <w:t>efuse</w:t>
      </w:r>
      <w:proofErr w:type="spellEnd"/>
      <w:r>
        <w:t xml:space="preserve"> storage, so </w:t>
      </w:r>
    </w:p>
    <w:p w:rsidR="00573309" w:rsidRDefault="00573309" w:rsidP="00573309">
      <w:pPr>
        <w:pStyle w:val="a3"/>
        <w:numPr>
          <w:ilvl w:val="1"/>
          <w:numId w:val="32"/>
        </w:numPr>
      </w:pPr>
      <w:r>
        <w:rPr>
          <w:rFonts w:hint="eastAsia"/>
        </w:rPr>
        <w:t>P</w:t>
      </w:r>
      <w:r>
        <w:t xml:space="preserve">lease be caution when you decide to test </w:t>
      </w:r>
      <w:proofErr w:type="spellStart"/>
      <w:r>
        <w:t>efuse</w:t>
      </w:r>
      <w:proofErr w:type="spellEnd"/>
      <w:r>
        <w:t xml:space="preserve"> function. It is suggested to make a plan at first.</w:t>
      </w:r>
    </w:p>
    <w:p w:rsidR="00573309" w:rsidRDefault="00573309" w:rsidP="00573309">
      <w:pPr>
        <w:pStyle w:val="a3"/>
        <w:numPr>
          <w:ilvl w:val="1"/>
          <w:numId w:val="32"/>
        </w:numPr>
      </w:pPr>
      <w:r>
        <w:rPr>
          <w:rFonts w:hint="eastAsia"/>
        </w:rPr>
        <w:t xml:space="preserve">Example : </w:t>
      </w:r>
      <w:proofErr w:type="spellStart"/>
      <w:r>
        <w:t>example_sources</w:t>
      </w:r>
      <w:proofErr w:type="spellEnd"/>
      <w:r>
        <w:t>\</w:t>
      </w:r>
      <w:proofErr w:type="spellStart"/>
      <w:r>
        <w:t>efuse_user</w:t>
      </w:r>
      <w:proofErr w:type="spellEnd"/>
      <w:r>
        <w:t>\</w:t>
      </w:r>
    </w:p>
    <w:p w:rsidR="00FF738F" w:rsidRDefault="00FF738F" w:rsidP="00FF738F">
      <w:pPr>
        <w:pStyle w:val="a3"/>
        <w:ind w:left="480"/>
      </w:pPr>
    </w:p>
    <w:p w:rsidR="00FF738F" w:rsidRDefault="00FF738F" w:rsidP="00FF738F">
      <w:pPr>
        <w:pStyle w:val="a3"/>
        <w:numPr>
          <w:ilvl w:val="0"/>
          <w:numId w:val="32"/>
        </w:numPr>
      </w:pPr>
      <w:r>
        <w:rPr>
          <w:rFonts w:hint="eastAsia"/>
        </w:rPr>
        <w:t>Google Nest</w:t>
      </w:r>
    </w:p>
    <w:p w:rsidR="00FF738F" w:rsidRDefault="00FF738F" w:rsidP="00FF738F">
      <w:pPr>
        <w:pStyle w:val="a3"/>
        <w:numPr>
          <w:ilvl w:val="1"/>
          <w:numId w:val="32"/>
        </w:numPr>
      </w:pPr>
      <w:r>
        <w:rPr>
          <w:rFonts w:hint="eastAsia"/>
        </w:rPr>
        <w:t>Google Nest Server change</w:t>
      </w:r>
      <w:r w:rsidR="005703A9">
        <w:rPr>
          <w:rFonts w:hint="eastAsia"/>
        </w:rPr>
        <w:t>s</w:t>
      </w:r>
      <w:r>
        <w:rPr>
          <w:rFonts w:hint="eastAsia"/>
        </w:rPr>
        <w:t xml:space="preserve"> its behavior, so modify implementation accordingly.</w:t>
      </w:r>
    </w:p>
    <w:p w:rsidR="001931FF" w:rsidRDefault="001931FF" w:rsidP="001931FF">
      <w:pPr>
        <w:pStyle w:val="a3"/>
        <w:ind w:left="960"/>
      </w:pPr>
    </w:p>
    <w:p w:rsidR="001931FF" w:rsidRDefault="00864254" w:rsidP="001931FF">
      <w:pPr>
        <w:pStyle w:val="a3"/>
        <w:numPr>
          <w:ilvl w:val="0"/>
          <w:numId w:val="32"/>
        </w:numPr>
      </w:pPr>
      <w:r>
        <w:rPr>
          <w:rFonts w:hint="eastAsia"/>
        </w:rPr>
        <w:t>GPIO</w:t>
      </w:r>
    </w:p>
    <w:p w:rsidR="00864254" w:rsidRDefault="00864254" w:rsidP="001931FF">
      <w:pPr>
        <w:pStyle w:val="a3"/>
        <w:numPr>
          <w:ilvl w:val="1"/>
          <w:numId w:val="32"/>
        </w:numPr>
      </w:pPr>
      <w:r>
        <w:rPr>
          <w:rFonts w:hint="eastAsia"/>
        </w:rPr>
        <w:t xml:space="preserve">GPIO and </w:t>
      </w:r>
      <w:proofErr w:type="spellStart"/>
      <w:r>
        <w:rPr>
          <w:rFonts w:hint="eastAsia"/>
        </w:rPr>
        <w:t>Jtag</w:t>
      </w:r>
      <w:proofErr w:type="spellEnd"/>
    </w:p>
    <w:p w:rsidR="001931FF" w:rsidRDefault="001931FF" w:rsidP="00864254">
      <w:pPr>
        <w:pStyle w:val="a3"/>
        <w:numPr>
          <w:ilvl w:val="2"/>
          <w:numId w:val="32"/>
        </w:numPr>
      </w:pPr>
      <w:r>
        <w:rPr>
          <w:rFonts w:hint="eastAsia"/>
        </w:rPr>
        <w:t xml:space="preserve">Add an example to disable </w:t>
      </w:r>
      <w:proofErr w:type="spellStart"/>
      <w:r>
        <w:rPr>
          <w:rFonts w:hint="eastAsia"/>
        </w:rPr>
        <w:t>jtag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it as general 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 xml:space="preserve"> pin</w:t>
      </w:r>
    </w:p>
    <w:p w:rsidR="00864254" w:rsidRDefault="00864254" w:rsidP="00864254">
      <w:pPr>
        <w:pStyle w:val="a3"/>
        <w:numPr>
          <w:ilvl w:val="2"/>
          <w:numId w:val="32"/>
        </w:numPr>
      </w:pPr>
      <w:r>
        <w:t>E</w:t>
      </w:r>
      <w:r>
        <w:rPr>
          <w:rFonts w:hint="eastAsia"/>
        </w:rPr>
        <w:t xml:space="preserve">xample:  </w:t>
      </w:r>
      <w:proofErr w:type="spellStart"/>
      <w:r w:rsidRPr="00864254">
        <w:t>example_sources</w:t>
      </w:r>
      <w:proofErr w:type="spellEnd"/>
      <w:r w:rsidRPr="00864254">
        <w:t>\</w:t>
      </w:r>
      <w:proofErr w:type="spellStart"/>
      <w:r w:rsidRPr="00864254">
        <w:t>gpio_jta</w:t>
      </w:r>
      <w:r w:rsidR="00175159">
        <w:rPr>
          <w:rFonts w:hint="eastAsia"/>
        </w:rPr>
        <w:t>g</w:t>
      </w:r>
      <w:proofErr w:type="spellEnd"/>
    </w:p>
    <w:p w:rsidR="00900E7F" w:rsidRDefault="00F0309D" w:rsidP="00900E7F">
      <w:pPr>
        <w:pStyle w:val="a3"/>
        <w:numPr>
          <w:ilvl w:val="0"/>
          <w:numId w:val="32"/>
        </w:numPr>
      </w:pPr>
      <w:r>
        <w:rPr>
          <w:rFonts w:hint="eastAsia"/>
        </w:rPr>
        <w:t>Boot</w:t>
      </w:r>
    </w:p>
    <w:p w:rsidR="00F0309D" w:rsidRDefault="00F0309D" w:rsidP="00F0309D">
      <w:pPr>
        <w:pStyle w:val="a3"/>
        <w:numPr>
          <w:ilvl w:val="1"/>
          <w:numId w:val="32"/>
        </w:numPr>
      </w:pPr>
      <w:r>
        <w:rPr>
          <w:rFonts w:hint="eastAsia"/>
        </w:rPr>
        <w:t>Fix flash calibration fail under some</w:t>
      </w:r>
      <w:r w:rsidR="00390091">
        <w:rPr>
          <w:rFonts w:hint="eastAsia"/>
        </w:rPr>
        <w:t xml:space="preserve"> special</w:t>
      </w:r>
      <w:r>
        <w:rPr>
          <w:rFonts w:hint="eastAsia"/>
        </w:rPr>
        <w:t xml:space="preserve"> condition</w:t>
      </w:r>
    </w:p>
    <w:p w:rsidR="00B57B37" w:rsidRDefault="00B57B37" w:rsidP="00F0309D">
      <w:pPr>
        <w:pStyle w:val="a3"/>
        <w:numPr>
          <w:ilvl w:val="1"/>
          <w:numId w:val="32"/>
        </w:numPr>
      </w:pPr>
      <w:r>
        <w:rPr>
          <w:rFonts w:hint="eastAsia"/>
        </w:rPr>
        <w:lastRenderedPageBreak/>
        <w:t>Change start address of image 2</w:t>
      </w:r>
    </w:p>
    <w:p w:rsidR="00107101" w:rsidRDefault="00107101" w:rsidP="00107101">
      <w:pPr>
        <w:pStyle w:val="a3"/>
        <w:ind w:left="960"/>
      </w:pPr>
    </w:p>
    <w:p w:rsidR="00107101" w:rsidRDefault="00107101" w:rsidP="00107101">
      <w:pPr>
        <w:pStyle w:val="a3"/>
        <w:numPr>
          <w:ilvl w:val="0"/>
          <w:numId w:val="32"/>
        </w:numPr>
      </w:pPr>
      <w:r>
        <w:rPr>
          <w:rFonts w:hint="eastAsia"/>
        </w:rPr>
        <w:t>Application Example</w:t>
      </w:r>
    </w:p>
    <w:p w:rsidR="00107101" w:rsidRDefault="00107101" w:rsidP="00107101">
      <w:pPr>
        <w:pStyle w:val="a3"/>
        <w:numPr>
          <w:ilvl w:val="1"/>
          <w:numId w:val="32"/>
        </w:numPr>
      </w:pPr>
      <w:r>
        <w:rPr>
          <w:rFonts w:hint="eastAsia"/>
        </w:rPr>
        <w:t>SSL download large file (such as firmware)</w:t>
      </w:r>
    </w:p>
    <w:p w:rsidR="00107101" w:rsidRDefault="00107101" w:rsidP="00107101">
      <w:pPr>
        <w:pStyle w:val="a3"/>
        <w:numPr>
          <w:ilvl w:val="2"/>
          <w:numId w:val="32"/>
        </w:numPr>
      </w:pPr>
      <w:r>
        <w:rPr>
          <w:rFonts w:hint="eastAsia"/>
        </w:rPr>
        <w:t>It is usually used in OTA procedure</w:t>
      </w:r>
    </w:p>
    <w:p w:rsidR="00107101" w:rsidRDefault="00107101" w:rsidP="00107101">
      <w:pPr>
        <w:pStyle w:val="a3"/>
        <w:numPr>
          <w:ilvl w:val="2"/>
          <w:numId w:val="32"/>
        </w:numPr>
      </w:pPr>
      <w:r>
        <w:rPr>
          <w:rFonts w:hint="eastAsia"/>
        </w:rPr>
        <w:t xml:space="preserve">Example: </w:t>
      </w:r>
      <w:r w:rsidRPr="00107101">
        <w:t>component\common\example\</w:t>
      </w:r>
      <w:proofErr w:type="spellStart"/>
      <w:r w:rsidRPr="00107101">
        <w:t>ssl_download</w:t>
      </w:r>
      <w:proofErr w:type="spellEnd"/>
    </w:p>
    <w:p w:rsidR="006E2E2A" w:rsidRDefault="006E2E2A" w:rsidP="006E2E2A">
      <w:pPr>
        <w:pStyle w:val="a3"/>
        <w:numPr>
          <w:ilvl w:val="1"/>
          <w:numId w:val="32"/>
        </w:numPr>
      </w:pPr>
      <w:r>
        <w:rPr>
          <w:rFonts w:hint="eastAsia"/>
        </w:rPr>
        <w:t>Socket Select</w:t>
      </w:r>
    </w:p>
    <w:p w:rsidR="006E2E2A" w:rsidRDefault="006E2E2A" w:rsidP="006E2E2A">
      <w:pPr>
        <w:pStyle w:val="a3"/>
        <w:numPr>
          <w:ilvl w:val="2"/>
          <w:numId w:val="32"/>
        </w:numPr>
      </w:pPr>
      <w:r>
        <w:rPr>
          <w:rFonts w:hint="eastAsia"/>
        </w:rPr>
        <w:t xml:space="preserve">Example: </w:t>
      </w:r>
      <w:r w:rsidRPr="006E2E2A">
        <w:t>component\common\example\</w:t>
      </w:r>
      <w:proofErr w:type="spellStart"/>
      <w:r w:rsidRPr="006E2E2A">
        <w:t>socket_select</w:t>
      </w:r>
      <w:proofErr w:type="spellEnd"/>
    </w:p>
    <w:p w:rsidR="006E2E2A" w:rsidRDefault="006E2E2A" w:rsidP="006E2E2A">
      <w:pPr>
        <w:pStyle w:val="a3"/>
        <w:numPr>
          <w:ilvl w:val="1"/>
          <w:numId w:val="32"/>
        </w:numPr>
      </w:pPr>
      <w:r>
        <w:rPr>
          <w:rFonts w:hint="eastAsia"/>
        </w:rPr>
        <w:t>XML parser/</w:t>
      </w:r>
      <w:r w:rsidR="00007C4E">
        <w:t>generator</w:t>
      </w:r>
    </w:p>
    <w:p w:rsidR="006E2E2A" w:rsidRDefault="006E2E2A" w:rsidP="006E2E2A">
      <w:pPr>
        <w:pStyle w:val="a3"/>
        <w:numPr>
          <w:ilvl w:val="2"/>
          <w:numId w:val="32"/>
        </w:numPr>
      </w:pPr>
      <w:r>
        <w:rPr>
          <w:rFonts w:hint="eastAsia"/>
        </w:rPr>
        <w:t xml:space="preserve">Example: </w:t>
      </w:r>
      <w:r w:rsidRPr="006E2E2A">
        <w:t>component\common\example\xml</w:t>
      </w:r>
    </w:p>
    <w:p w:rsidR="00107101" w:rsidRDefault="00107101" w:rsidP="00107101">
      <w:pPr>
        <w:pStyle w:val="a3"/>
        <w:ind w:left="1440"/>
      </w:pPr>
    </w:p>
    <w:p w:rsidR="00107101" w:rsidRDefault="00107101" w:rsidP="00107101">
      <w:pPr>
        <w:pStyle w:val="a3"/>
        <w:numPr>
          <w:ilvl w:val="0"/>
          <w:numId w:val="32"/>
        </w:numPr>
      </w:pPr>
      <w:r>
        <w:rPr>
          <w:rFonts w:hint="eastAsia"/>
        </w:rPr>
        <w:t>Crypto Engine</w:t>
      </w:r>
    </w:p>
    <w:p w:rsidR="00107101" w:rsidRDefault="00107101" w:rsidP="00107101">
      <w:pPr>
        <w:pStyle w:val="a3"/>
        <w:numPr>
          <w:ilvl w:val="1"/>
          <w:numId w:val="32"/>
        </w:numPr>
      </w:pPr>
      <w:r>
        <w:rPr>
          <w:rFonts w:hint="eastAsia"/>
        </w:rPr>
        <w:t>AES</w:t>
      </w:r>
    </w:p>
    <w:p w:rsidR="00107101" w:rsidRDefault="00107101" w:rsidP="00107101">
      <w:pPr>
        <w:pStyle w:val="a3"/>
        <w:numPr>
          <w:ilvl w:val="2"/>
          <w:numId w:val="32"/>
        </w:numPr>
      </w:pPr>
      <w:r>
        <w:rPr>
          <w:rFonts w:hint="eastAsia"/>
        </w:rPr>
        <w:t>Support AES-CBC and DES-CBC larger than 16000</w:t>
      </w:r>
    </w:p>
    <w:p w:rsidR="00F976ED" w:rsidRDefault="00F976ED" w:rsidP="00F976ED">
      <w:pPr>
        <w:pStyle w:val="a3"/>
        <w:ind w:left="960"/>
      </w:pPr>
    </w:p>
    <w:p w:rsidR="00B06736" w:rsidRDefault="00F976ED" w:rsidP="00F976ED">
      <w:pPr>
        <w:pStyle w:val="a3"/>
        <w:numPr>
          <w:ilvl w:val="0"/>
          <w:numId w:val="32"/>
        </w:numPr>
      </w:pPr>
      <w:r>
        <w:rPr>
          <w:rFonts w:hint="eastAsia"/>
        </w:rPr>
        <w:t>OTA</w:t>
      </w:r>
    </w:p>
    <w:p w:rsidR="00F976ED" w:rsidRDefault="00F976ED" w:rsidP="00F976ED">
      <w:pPr>
        <w:pStyle w:val="a3"/>
        <w:numPr>
          <w:ilvl w:val="1"/>
          <w:numId w:val="32"/>
        </w:numPr>
      </w:pPr>
      <w:r>
        <w:rPr>
          <w:rFonts w:hint="eastAsia"/>
        </w:rPr>
        <w:t>Add checksum feature</w:t>
      </w:r>
    </w:p>
    <w:p w:rsidR="00F976ED" w:rsidRDefault="00F976ED" w:rsidP="00F976ED">
      <w:pPr>
        <w:pStyle w:val="a3"/>
        <w:numPr>
          <w:ilvl w:val="1"/>
          <w:numId w:val="32"/>
        </w:numPr>
      </w:pPr>
      <w:r>
        <w:rPr>
          <w:rFonts w:hint="eastAsia"/>
        </w:rPr>
        <w:t xml:space="preserve">When using IAR to generate </w:t>
      </w:r>
      <w:proofErr w:type="spellStart"/>
      <w:r>
        <w:rPr>
          <w:rFonts w:hint="eastAsia"/>
        </w:rPr>
        <w:t>ota.bin</w:t>
      </w:r>
      <w:proofErr w:type="spellEnd"/>
      <w:r>
        <w:rPr>
          <w:rFonts w:hint="eastAsia"/>
        </w:rPr>
        <w:t xml:space="preserve">, it appends checksum information at the end of </w:t>
      </w:r>
      <w:r w:rsidR="002969E2">
        <w:rPr>
          <w:rFonts w:hint="eastAsia"/>
        </w:rPr>
        <w:t>image.</w:t>
      </w:r>
      <w:r>
        <w:rPr>
          <w:rFonts w:hint="eastAsia"/>
        </w:rPr>
        <w:t xml:space="preserve"> </w:t>
      </w:r>
      <w:r w:rsidR="002969E2">
        <w:rPr>
          <w:rFonts w:hint="eastAsia"/>
        </w:rPr>
        <w:t>P</w:t>
      </w:r>
      <w:r>
        <w:rPr>
          <w:rFonts w:hint="eastAsia"/>
        </w:rPr>
        <w:t>rogram</w:t>
      </w:r>
      <w:r w:rsidR="002969E2">
        <w:rPr>
          <w:rFonts w:hint="eastAsia"/>
        </w:rPr>
        <w:t xml:space="preserve"> </w:t>
      </w:r>
      <w:r>
        <w:rPr>
          <w:rFonts w:hint="eastAsia"/>
        </w:rPr>
        <w:t xml:space="preserve">downloads </w:t>
      </w:r>
      <w:proofErr w:type="spellStart"/>
      <w:r>
        <w:rPr>
          <w:rFonts w:hint="eastAsia"/>
        </w:rPr>
        <w:t>ota.bin</w:t>
      </w:r>
      <w:proofErr w:type="spellEnd"/>
      <w:r>
        <w:rPr>
          <w:rFonts w:hint="eastAsia"/>
        </w:rPr>
        <w:t xml:space="preserve"> from the internet and compare</w:t>
      </w:r>
      <w:r w:rsidR="00007C4E">
        <w:rPr>
          <w:rFonts w:hint="eastAsia"/>
        </w:rPr>
        <w:t>s</w:t>
      </w:r>
      <w:r>
        <w:rPr>
          <w:rFonts w:hint="eastAsia"/>
        </w:rPr>
        <w:t xml:space="preserve"> checksum value</w:t>
      </w:r>
      <w:r w:rsidR="002969E2">
        <w:rPr>
          <w:rFonts w:hint="eastAsia"/>
        </w:rPr>
        <w:t xml:space="preserve"> at the end</w:t>
      </w:r>
      <w:r>
        <w:rPr>
          <w:rFonts w:hint="eastAsia"/>
        </w:rPr>
        <w:t>.</w:t>
      </w:r>
    </w:p>
    <w:p w:rsidR="00CE0BA6" w:rsidRDefault="004321DC" w:rsidP="004321DC">
      <w:pPr>
        <w:pStyle w:val="a3"/>
        <w:numPr>
          <w:ilvl w:val="0"/>
          <w:numId w:val="32"/>
        </w:numPr>
      </w:pPr>
      <w:r>
        <w:rPr>
          <w:rFonts w:hint="eastAsia"/>
        </w:rPr>
        <w:t>UART</w:t>
      </w:r>
    </w:p>
    <w:p w:rsidR="004321DC" w:rsidRDefault="004321DC" w:rsidP="004321DC">
      <w:pPr>
        <w:pStyle w:val="a3"/>
        <w:numPr>
          <w:ilvl w:val="1"/>
          <w:numId w:val="32"/>
        </w:numPr>
      </w:pPr>
      <w:r>
        <w:rPr>
          <w:rFonts w:hint="eastAsia"/>
        </w:rPr>
        <w:t xml:space="preserve">UART socket </w:t>
      </w:r>
    </w:p>
    <w:p w:rsidR="004321DC" w:rsidRDefault="004321DC" w:rsidP="004321DC">
      <w:pPr>
        <w:pStyle w:val="a3"/>
        <w:numPr>
          <w:ilvl w:val="2"/>
          <w:numId w:val="32"/>
        </w:numPr>
      </w:pPr>
      <w:r>
        <w:rPr>
          <w:rFonts w:hint="eastAsia"/>
        </w:rPr>
        <w:t>Use select function for UART send and receive</w:t>
      </w:r>
    </w:p>
    <w:p w:rsidR="00354814" w:rsidRDefault="004321DC" w:rsidP="00C05FC8">
      <w:pPr>
        <w:pStyle w:val="a3"/>
        <w:numPr>
          <w:ilvl w:val="2"/>
          <w:numId w:val="32"/>
        </w:numPr>
      </w:pPr>
      <w:r>
        <w:rPr>
          <w:rFonts w:hint="eastAsia"/>
        </w:rPr>
        <w:t xml:space="preserve">Example:  </w:t>
      </w:r>
      <w:r w:rsidRPr="004321DC">
        <w:t>component\common\utilities</w:t>
      </w:r>
      <w:r>
        <w:rPr>
          <w:rFonts w:hint="eastAsia"/>
        </w:rPr>
        <w:t>\</w:t>
      </w:r>
      <w:proofErr w:type="spellStart"/>
      <w:r>
        <w:rPr>
          <w:rFonts w:hint="eastAsia"/>
        </w:rPr>
        <w:t>uart_socket</w:t>
      </w:r>
      <w:proofErr w:type="spellEnd"/>
      <w:r>
        <w:rPr>
          <w:rFonts w:hint="eastAsia"/>
        </w:rPr>
        <w:t>.[c/h]</w:t>
      </w:r>
    </w:p>
    <w:p w:rsidR="00F054FA" w:rsidRDefault="00F054FA" w:rsidP="0053020A">
      <w:pPr>
        <w:pStyle w:val="2"/>
        <w:ind w:right="240"/>
      </w:pPr>
      <w:bookmarkStart w:id="81" w:name="_Toc16792131"/>
      <w:r>
        <w:rPr>
          <w:rFonts w:hint="eastAsia"/>
        </w:rPr>
        <w:t>v3.4b</w:t>
      </w:r>
      <w:bookmarkEnd w:id="81"/>
    </w:p>
    <w:p w:rsidR="00F054FA" w:rsidRDefault="00F054FA" w:rsidP="00F054FA">
      <w:pPr>
        <w:pStyle w:val="a3"/>
        <w:numPr>
          <w:ilvl w:val="0"/>
          <w:numId w:val="33"/>
        </w:numPr>
      </w:pPr>
      <w:proofErr w:type="spellStart"/>
      <w:r>
        <w:rPr>
          <w:rFonts w:hint="eastAsia"/>
        </w:rPr>
        <w:t>Wlan</w:t>
      </w:r>
      <w:proofErr w:type="spellEnd"/>
    </w:p>
    <w:p w:rsidR="00F054FA" w:rsidRDefault="00F054FA" w:rsidP="00CC55F5">
      <w:pPr>
        <w:pStyle w:val="a3"/>
        <w:numPr>
          <w:ilvl w:val="1"/>
          <w:numId w:val="33"/>
        </w:numPr>
      </w:pPr>
      <w:r>
        <w:rPr>
          <w:rFonts w:hint="eastAsia"/>
        </w:rPr>
        <w:t xml:space="preserve">Provide interface to </w:t>
      </w:r>
      <w:r w:rsidR="008747F1">
        <w:rPr>
          <w:rFonts w:hint="eastAsia"/>
        </w:rPr>
        <w:t xml:space="preserve">control </w:t>
      </w:r>
      <w:proofErr w:type="spellStart"/>
      <w:r w:rsidR="008747F1">
        <w:rPr>
          <w:rFonts w:hint="eastAsia"/>
        </w:rPr>
        <w:t>wi-fi</w:t>
      </w:r>
      <w:proofErr w:type="spellEnd"/>
      <w:r w:rsidR="008747F1">
        <w:rPr>
          <w:rFonts w:hint="eastAsia"/>
        </w:rPr>
        <w:t xml:space="preserve"> power save mode and </w:t>
      </w:r>
      <w:r>
        <w:rPr>
          <w:rFonts w:hint="eastAsia"/>
        </w:rPr>
        <w:t xml:space="preserve">adjust DTIM time slot. </w:t>
      </w:r>
      <w:r w:rsidR="008747F1">
        <w:rPr>
          <w:rFonts w:hint="eastAsia"/>
        </w:rPr>
        <w:t xml:space="preserve">Please check </w:t>
      </w:r>
      <w:proofErr w:type="spellStart"/>
      <w:r w:rsidR="008747F1" w:rsidRPr="008747F1">
        <w:t>wifi_set_power_mode</w:t>
      </w:r>
      <w:proofErr w:type="spellEnd"/>
      <w:r w:rsidR="00CC55F5">
        <w:rPr>
          <w:rFonts w:hint="eastAsia"/>
        </w:rPr>
        <w:t xml:space="preserve">, </w:t>
      </w:r>
      <w:proofErr w:type="spellStart"/>
      <w:r w:rsidR="00CC55F5" w:rsidRPr="00CC55F5">
        <w:t>wifi_set_lps_dtim</w:t>
      </w:r>
      <w:proofErr w:type="spellEnd"/>
      <w:r w:rsidR="001B6E56">
        <w:rPr>
          <w:rFonts w:hint="eastAsia"/>
        </w:rPr>
        <w:t>.</w:t>
      </w:r>
    </w:p>
    <w:p w:rsidR="00BB339C" w:rsidRDefault="00BB339C" w:rsidP="00CC55F5">
      <w:pPr>
        <w:pStyle w:val="a3"/>
        <w:numPr>
          <w:ilvl w:val="1"/>
          <w:numId w:val="33"/>
        </w:numPr>
      </w:pPr>
      <w:r>
        <w:rPr>
          <w:rFonts w:hint="eastAsia"/>
        </w:rPr>
        <w:t xml:space="preserve">Provide proper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for </w:t>
      </w:r>
      <w:r w:rsidR="00CF2561">
        <w:t>regula</w:t>
      </w:r>
      <w:r w:rsidR="00CF2561">
        <w:rPr>
          <w:rFonts w:hint="eastAsia"/>
        </w:rPr>
        <w:t>tory</w:t>
      </w:r>
      <w:r>
        <w:rPr>
          <w:rFonts w:hint="eastAsia"/>
        </w:rPr>
        <w:t xml:space="preserve"> domain setting.</w:t>
      </w:r>
    </w:p>
    <w:p w:rsidR="00705C09" w:rsidRDefault="003E0246" w:rsidP="00705C09">
      <w:pPr>
        <w:pStyle w:val="a3"/>
        <w:numPr>
          <w:ilvl w:val="1"/>
          <w:numId w:val="33"/>
        </w:numPr>
      </w:pPr>
      <w:r>
        <w:rPr>
          <w:rFonts w:hint="eastAsia"/>
        </w:rPr>
        <w:t>Fix long run disconnect issue in 3.4a</w:t>
      </w:r>
    </w:p>
    <w:p w:rsidR="00705C09" w:rsidRDefault="00705C09" w:rsidP="00705C09">
      <w:pPr>
        <w:pStyle w:val="a3"/>
        <w:numPr>
          <w:ilvl w:val="1"/>
          <w:numId w:val="33"/>
        </w:numPr>
      </w:pPr>
      <w:r>
        <w:rPr>
          <w:rFonts w:hint="eastAsia"/>
        </w:rPr>
        <w:t>Fast Connect</w:t>
      </w:r>
    </w:p>
    <w:p w:rsidR="00705C09" w:rsidRDefault="00705C09" w:rsidP="00705C09">
      <w:pPr>
        <w:pStyle w:val="a3"/>
        <w:numPr>
          <w:ilvl w:val="2"/>
          <w:numId w:val="33"/>
        </w:numPr>
      </w:pPr>
      <w:r>
        <w:rPr>
          <w:rFonts w:hint="eastAsia"/>
        </w:rPr>
        <w:t xml:space="preserve">Fix the issue of </w:t>
      </w:r>
      <w:r w:rsidR="00135398">
        <w:rPr>
          <w:rFonts w:hint="eastAsia"/>
        </w:rPr>
        <w:t>non-initialized</w:t>
      </w:r>
      <w:r>
        <w:rPr>
          <w:rFonts w:hint="eastAsia"/>
        </w:rPr>
        <w:t xml:space="preserve"> content of channel field </w:t>
      </w:r>
      <w:r w:rsidR="00135398">
        <w:rPr>
          <w:rFonts w:hint="eastAsia"/>
        </w:rPr>
        <w:t xml:space="preserve">in flash </w:t>
      </w:r>
      <w:r>
        <w:rPr>
          <w:rFonts w:hint="eastAsia"/>
        </w:rPr>
        <w:t>causes scan fail</w:t>
      </w:r>
      <w:r w:rsidR="00135398">
        <w:rPr>
          <w:rFonts w:hint="eastAsia"/>
        </w:rPr>
        <w:t>.</w:t>
      </w:r>
    </w:p>
    <w:p w:rsidR="00196AFB" w:rsidRDefault="00196AFB" w:rsidP="00705C09">
      <w:pPr>
        <w:pStyle w:val="a3"/>
        <w:numPr>
          <w:ilvl w:val="2"/>
          <w:numId w:val="33"/>
        </w:numPr>
      </w:pPr>
      <w:r>
        <w:rPr>
          <w:rFonts w:hint="eastAsia"/>
        </w:rPr>
        <w:t>Enable auto connect after fast connect</w:t>
      </w:r>
      <w:r w:rsidR="00762919">
        <w:rPr>
          <w:rFonts w:hint="eastAsia"/>
        </w:rPr>
        <w:t>.</w:t>
      </w:r>
    </w:p>
    <w:p w:rsidR="00301073" w:rsidRDefault="00301073" w:rsidP="00301073">
      <w:pPr>
        <w:pStyle w:val="a3"/>
        <w:numPr>
          <w:ilvl w:val="1"/>
          <w:numId w:val="33"/>
        </w:numPr>
      </w:pPr>
      <w:proofErr w:type="spellStart"/>
      <w:r>
        <w:rPr>
          <w:rFonts w:hint="eastAsia"/>
        </w:rPr>
        <w:t>Adaptivity</w:t>
      </w:r>
      <w:proofErr w:type="spellEnd"/>
    </w:p>
    <w:p w:rsidR="00301073" w:rsidRDefault="00301073" w:rsidP="00301073">
      <w:pPr>
        <w:pStyle w:val="a3"/>
        <w:numPr>
          <w:ilvl w:val="2"/>
          <w:numId w:val="33"/>
        </w:numPr>
      </w:pPr>
      <w:r>
        <w:rPr>
          <w:rFonts w:hint="eastAsia"/>
        </w:rPr>
        <w:t xml:space="preserve">Add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to enabling </w:t>
      </w:r>
      <w:proofErr w:type="spellStart"/>
      <w:r>
        <w:rPr>
          <w:rFonts w:hint="eastAsia"/>
        </w:rPr>
        <w:t>adaptivity</w:t>
      </w:r>
      <w:proofErr w:type="spellEnd"/>
      <w:r w:rsidR="00762919">
        <w:rPr>
          <w:rFonts w:hint="eastAsia"/>
        </w:rPr>
        <w:t>.</w:t>
      </w:r>
    </w:p>
    <w:p w:rsidR="0044180B" w:rsidRDefault="0044180B" w:rsidP="0044180B">
      <w:pPr>
        <w:pStyle w:val="a3"/>
        <w:numPr>
          <w:ilvl w:val="1"/>
          <w:numId w:val="33"/>
        </w:numPr>
      </w:pPr>
      <w:r>
        <w:rPr>
          <w:rFonts w:hint="eastAsia"/>
        </w:rPr>
        <w:t xml:space="preserve">Isolate </w:t>
      </w:r>
      <w:proofErr w:type="spellStart"/>
      <w:r>
        <w:rPr>
          <w:rFonts w:hint="eastAsia"/>
        </w:rPr>
        <w:t>wlan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wps</w:t>
      </w:r>
      <w:proofErr w:type="spellEnd"/>
      <w:r>
        <w:rPr>
          <w:rFonts w:hint="eastAsia"/>
        </w:rPr>
        <w:t xml:space="preserve"> library to be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independent</w:t>
      </w:r>
    </w:p>
    <w:p w:rsidR="0036597C" w:rsidRDefault="0036597C" w:rsidP="00A15B30">
      <w:pPr>
        <w:pStyle w:val="a3"/>
        <w:numPr>
          <w:ilvl w:val="0"/>
          <w:numId w:val="33"/>
        </w:numPr>
      </w:pPr>
      <w:r>
        <w:rPr>
          <w:rFonts w:hint="eastAsia"/>
        </w:rPr>
        <w:lastRenderedPageBreak/>
        <w:t>S</w:t>
      </w:r>
      <w:r>
        <w:t>y</w:t>
      </w:r>
      <w:r>
        <w:rPr>
          <w:rFonts w:hint="eastAsia"/>
        </w:rPr>
        <w:t>stem power save</w:t>
      </w:r>
    </w:p>
    <w:p w:rsidR="0036597C" w:rsidRDefault="0036597C" w:rsidP="00A15B30">
      <w:pPr>
        <w:pStyle w:val="a3"/>
        <w:numPr>
          <w:ilvl w:val="1"/>
          <w:numId w:val="33"/>
        </w:numPr>
      </w:pPr>
      <w:r>
        <w:rPr>
          <w:rFonts w:hint="eastAsia"/>
        </w:rPr>
        <w:t xml:space="preserve">Log 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 xml:space="preserve"> should be pulled up before entering sleep mode to prevent from the receiving peer misunderstand</w:t>
      </w:r>
      <w:r w:rsidR="00762919">
        <w:rPr>
          <w:rFonts w:hint="eastAsia"/>
        </w:rPr>
        <w:t>ing</w:t>
      </w:r>
      <w:r>
        <w:rPr>
          <w:rFonts w:hint="eastAsia"/>
        </w:rPr>
        <w:t xml:space="preserve"> this </w:t>
      </w:r>
      <w:r w:rsidR="00762919">
        <w:rPr>
          <w:rFonts w:hint="eastAsia"/>
        </w:rPr>
        <w:t xml:space="preserve">kind of </w:t>
      </w:r>
      <w:r>
        <w:rPr>
          <w:rFonts w:hint="eastAsia"/>
        </w:rPr>
        <w:t>situation as TX start.</w:t>
      </w:r>
    </w:p>
    <w:p w:rsidR="00A15B30" w:rsidRDefault="00A15B30" w:rsidP="00A15B30">
      <w:pPr>
        <w:pStyle w:val="a3"/>
        <w:numPr>
          <w:ilvl w:val="1"/>
          <w:numId w:val="33"/>
        </w:numPr>
      </w:pPr>
      <w:r>
        <w:rPr>
          <w:rFonts w:hint="eastAsia"/>
        </w:rPr>
        <w:t xml:space="preserve">Support option for do not disable log 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 xml:space="preserve"> during system sleep.</w:t>
      </w:r>
    </w:p>
    <w:p w:rsidR="00301073" w:rsidRDefault="00301073" w:rsidP="00DA6243">
      <w:pPr>
        <w:pStyle w:val="a3"/>
        <w:numPr>
          <w:ilvl w:val="0"/>
          <w:numId w:val="33"/>
        </w:numPr>
      </w:pPr>
      <w:r>
        <w:rPr>
          <w:rFonts w:hint="eastAsia"/>
        </w:rPr>
        <w:t>GPIO</w:t>
      </w:r>
    </w:p>
    <w:p w:rsidR="00301073" w:rsidRDefault="00301073" w:rsidP="00301073">
      <w:pPr>
        <w:pStyle w:val="a3"/>
        <w:numPr>
          <w:ilvl w:val="1"/>
          <w:numId w:val="33"/>
        </w:numPr>
      </w:pPr>
      <w:r>
        <w:rPr>
          <w:rFonts w:hint="eastAsia"/>
        </w:rPr>
        <w:t xml:space="preserve">Fix the issue of </w:t>
      </w:r>
      <w:proofErr w:type="spellStart"/>
      <w:r w:rsidR="0036597C">
        <w:rPr>
          <w:rFonts w:hint="eastAsia"/>
        </w:rPr>
        <w:t>gpio</w:t>
      </w:r>
      <w:proofErr w:type="spellEnd"/>
      <w:r w:rsidR="0036597C">
        <w:rPr>
          <w:rFonts w:hint="eastAsia"/>
        </w:rPr>
        <w:t xml:space="preserve"> port is disabled if the </w:t>
      </w:r>
      <w:proofErr w:type="spellStart"/>
      <w:r w:rsidR="0036597C">
        <w:rPr>
          <w:rFonts w:hint="eastAsia"/>
        </w:rPr>
        <w:t>gpio</w:t>
      </w:r>
      <w:proofErr w:type="spellEnd"/>
      <w:r w:rsidR="0036597C">
        <w:rPr>
          <w:rFonts w:hint="eastAsia"/>
        </w:rPr>
        <w:t xml:space="preserve"> share same pin with corresponding peripheral and the peripheral is disabled.</w:t>
      </w:r>
    </w:p>
    <w:p w:rsidR="001C1268" w:rsidRPr="00F27072" w:rsidRDefault="001C1268" w:rsidP="00301073">
      <w:pPr>
        <w:pStyle w:val="a3"/>
        <w:numPr>
          <w:ilvl w:val="1"/>
          <w:numId w:val="33"/>
        </w:numPr>
        <w:rPr>
          <w:szCs w:val="24"/>
        </w:rPr>
      </w:pPr>
      <w:r>
        <w:rPr>
          <w:rFonts w:hint="eastAsia"/>
        </w:rPr>
        <w:t xml:space="preserve">Add 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 xml:space="preserve"> level trigger example to represent how to detect both high and low t</w:t>
      </w:r>
      <w:r w:rsidRPr="00F27072">
        <w:rPr>
          <w:rFonts w:hint="eastAsia"/>
          <w:szCs w:val="24"/>
        </w:rPr>
        <w:t>riggered</w:t>
      </w:r>
      <w:r w:rsidR="0053334C" w:rsidRPr="00F27072">
        <w:rPr>
          <w:rFonts w:hint="eastAsia"/>
          <w:szCs w:val="24"/>
        </w:rPr>
        <w:t xml:space="preserve"> </w:t>
      </w:r>
      <w:proofErr w:type="spellStart"/>
      <w:r w:rsidR="0053334C" w:rsidRPr="00F27072">
        <w:rPr>
          <w:rFonts w:hint="eastAsia"/>
          <w:szCs w:val="24"/>
        </w:rPr>
        <w:t>gpio</w:t>
      </w:r>
      <w:proofErr w:type="spellEnd"/>
    </w:p>
    <w:p w:rsidR="001C1268" w:rsidRPr="00F27072" w:rsidRDefault="00126C40" w:rsidP="001C1268">
      <w:pPr>
        <w:pStyle w:val="a3"/>
        <w:numPr>
          <w:ilvl w:val="2"/>
          <w:numId w:val="33"/>
        </w:numPr>
        <w:rPr>
          <w:szCs w:val="24"/>
        </w:rPr>
      </w:pPr>
      <w:proofErr w:type="spellStart"/>
      <w:r w:rsidRPr="00F27072">
        <w:rPr>
          <w:rFonts w:cs="Courier New"/>
          <w:szCs w:val="24"/>
        </w:rPr>
        <w:t>example_sources</w:t>
      </w:r>
      <w:proofErr w:type="spellEnd"/>
      <w:r w:rsidRPr="00F27072">
        <w:rPr>
          <w:rFonts w:cs="Courier New"/>
          <w:szCs w:val="24"/>
        </w:rPr>
        <w:t>/</w:t>
      </w:r>
      <w:proofErr w:type="spellStart"/>
      <w:r w:rsidRPr="00F27072">
        <w:rPr>
          <w:rFonts w:cs="Courier New"/>
          <w:szCs w:val="24"/>
        </w:rPr>
        <w:t>gpio_level_irq</w:t>
      </w:r>
      <w:proofErr w:type="spellEnd"/>
    </w:p>
    <w:p w:rsidR="00654D9A" w:rsidRDefault="00654D9A" w:rsidP="00DA6243">
      <w:pPr>
        <w:pStyle w:val="a3"/>
        <w:numPr>
          <w:ilvl w:val="0"/>
          <w:numId w:val="33"/>
        </w:numPr>
      </w:pPr>
      <w:r>
        <w:rPr>
          <w:rFonts w:hint="eastAsia"/>
        </w:rPr>
        <w:t>I2C</w:t>
      </w:r>
    </w:p>
    <w:p w:rsidR="00654D9A" w:rsidRDefault="00654D9A" w:rsidP="00654D9A">
      <w:pPr>
        <w:pStyle w:val="a3"/>
        <w:numPr>
          <w:ilvl w:val="1"/>
          <w:numId w:val="33"/>
        </w:numPr>
      </w:pPr>
      <w:r>
        <w:rPr>
          <w:rFonts w:hint="eastAsia"/>
        </w:rPr>
        <w:t xml:space="preserve">Update </w:t>
      </w:r>
      <w:r w:rsidR="00DC5B82">
        <w:rPr>
          <w:rFonts w:hint="eastAsia"/>
        </w:rPr>
        <w:t xml:space="preserve">peripheral </w:t>
      </w:r>
      <w:r>
        <w:rPr>
          <w:rFonts w:hint="eastAsia"/>
        </w:rPr>
        <w:t>example to allow reading data more than 16 bytes.</w:t>
      </w:r>
    </w:p>
    <w:p w:rsidR="00866EB7" w:rsidRDefault="00DA6243" w:rsidP="00654D9A">
      <w:pPr>
        <w:pStyle w:val="a3"/>
        <w:numPr>
          <w:ilvl w:val="0"/>
          <w:numId w:val="33"/>
        </w:numPr>
      </w:pPr>
      <w:r>
        <w:rPr>
          <w:rFonts w:hint="eastAsia"/>
        </w:rPr>
        <w:t>USB camera</w:t>
      </w:r>
    </w:p>
    <w:p w:rsidR="00DA6243" w:rsidRDefault="00DA6243" w:rsidP="00DA6243">
      <w:pPr>
        <w:pStyle w:val="a3"/>
        <w:numPr>
          <w:ilvl w:val="1"/>
          <w:numId w:val="33"/>
        </w:numPr>
      </w:pPr>
      <w:r>
        <w:t>Separate</w:t>
      </w:r>
      <w:r>
        <w:rPr>
          <w:rFonts w:hint="eastAsia"/>
        </w:rPr>
        <w:t xml:space="preserve"> USB </w:t>
      </w:r>
      <w:r w:rsidR="00EB7062">
        <w:rPr>
          <w:rFonts w:hint="eastAsia"/>
        </w:rPr>
        <w:t>c</w:t>
      </w:r>
      <w:r>
        <w:rPr>
          <w:rFonts w:hint="eastAsia"/>
        </w:rPr>
        <w:t xml:space="preserve">amera stack to several </w:t>
      </w:r>
      <w:r w:rsidR="007A0AA8">
        <w:t>libraries</w:t>
      </w:r>
      <w:r>
        <w:rPr>
          <w:rFonts w:hint="eastAsia"/>
        </w:rPr>
        <w:t>.</w:t>
      </w:r>
    </w:p>
    <w:p w:rsidR="00B41696" w:rsidRDefault="00B41696" w:rsidP="00DA6243">
      <w:pPr>
        <w:pStyle w:val="a3"/>
        <w:numPr>
          <w:ilvl w:val="1"/>
          <w:numId w:val="33"/>
        </w:numPr>
      </w:pPr>
      <w:r>
        <w:rPr>
          <w:rFonts w:hint="eastAsia"/>
        </w:rPr>
        <w:t>Support more sets of USB camera</w:t>
      </w:r>
    </w:p>
    <w:p w:rsidR="008168AD" w:rsidRDefault="008168AD" w:rsidP="008168AD">
      <w:pPr>
        <w:pStyle w:val="a3"/>
        <w:numPr>
          <w:ilvl w:val="0"/>
          <w:numId w:val="33"/>
        </w:numPr>
      </w:pPr>
      <w:r>
        <w:rPr>
          <w:rFonts w:hint="eastAsia"/>
        </w:rPr>
        <w:t>OTA</w:t>
      </w:r>
    </w:p>
    <w:p w:rsidR="008168AD" w:rsidRDefault="008168AD" w:rsidP="008168AD">
      <w:pPr>
        <w:pStyle w:val="a3"/>
        <w:numPr>
          <w:ilvl w:val="1"/>
          <w:numId w:val="33"/>
        </w:numPr>
      </w:pPr>
      <w:r>
        <w:rPr>
          <w:rFonts w:hint="eastAsia"/>
        </w:rPr>
        <w:t xml:space="preserve">Fix the issue of unable to do </w:t>
      </w:r>
      <w:proofErr w:type="spellStart"/>
      <w:r>
        <w:rPr>
          <w:rFonts w:hint="eastAsia"/>
        </w:rPr>
        <w:t>ota</w:t>
      </w:r>
      <w:proofErr w:type="spellEnd"/>
      <w:r>
        <w:rPr>
          <w:rFonts w:hint="eastAsia"/>
        </w:rPr>
        <w:t xml:space="preserve"> </w:t>
      </w:r>
      <w:r w:rsidR="00B80393">
        <w:rPr>
          <w:rFonts w:hint="eastAsia"/>
        </w:rPr>
        <w:t xml:space="preserve">under the configuration of </w:t>
      </w:r>
      <w:r>
        <w:rPr>
          <w:rFonts w:hint="eastAsia"/>
        </w:rPr>
        <w:t>older bootloader</w:t>
      </w:r>
      <w:r w:rsidR="00B80393">
        <w:rPr>
          <w:rFonts w:hint="eastAsia"/>
        </w:rPr>
        <w:t xml:space="preserve"> and new </w:t>
      </w:r>
      <w:proofErr w:type="spellStart"/>
      <w:r w:rsidR="00B80393">
        <w:rPr>
          <w:rFonts w:hint="eastAsia"/>
        </w:rPr>
        <w:t>ota</w:t>
      </w:r>
      <w:proofErr w:type="spellEnd"/>
      <w:r w:rsidR="00B80393">
        <w:rPr>
          <w:rFonts w:hint="eastAsia"/>
        </w:rPr>
        <w:t xml:space="preserve"> image.</w:t>
      </w:r>
    </w:p>
    <w:p w:rsidR="002160F7" w:rsidRDefault="002160F7" w:rsidP="008168AD">
      <w:pPr>
        <w:pStyle w:val="a3"/>
        <w:numPr>
          <w:ilvl w:val="1"/>
          <w:numId w:val="33"/>
        </w:numPr>
      </w:pPr>
      <w:r>
        <w:rPr>
          <w:rFonts w:hint="eastAsia"/>
        </w:rPr>
        <w:t>Update image checksum execution code for both</w:t>
      </w:r>
      <w:r w:rsidR="001A288C">
        <w:rPr>
          <w:rFonts w:hint="eastAsia"/>
        </w:rPr>
        <w:t xml:space="preserve"> winx86 and winx64 platform</w:t>
      </w:r>
      <w:r w:rsidR="002172C9">
        <w:rPr>
          <w:rFonts w:hint="eastAsia"/>
        </w:rPr>
        <w:t>.</w:t>
      </w:r>
    </w:p>
    <w:p w:rsidR="00EB7062" w:rsidRDefault="00CF2561" w:rsidP="00CF2561">
      <w:pPr>
        <w:pStyle w:val="a3"/>
        <w:numPr>
          <w:ilvl w:val="0"/>
          <w:numId w:val="33"/>
        </w:numPr>
      </w:pPr>
      <w:r>
        <w:rPr>
          <w:rFonts w:hint="eastAsia"/>
        </w:rPr>
        <w:t>File checksum tool</w:t>
      </w:r>
    </w:p>
    <w:p w:rsidR="00CF2561" w:rsidRDefault="00CF2561" w:rsidP="00CF2561">
      <w:pPr>
        <w:pStyle w:val="a3"/>
        <w:numPr>
          <w:ilvl w:val="1"/>
          <w:numId w:val="33"/>
        </w:numPr>
      </w:pPr>
      <w:r>
        <w:rPr>
          <w:rFonts w:hint="eastAsia"/>
        </w:rPr>
        <w:t>Provide a md5 file check sum tool</w:t>
      </w:r>
    </w:p>
    <w:p w:rsidR="00CF2561" w:rsidRDefault="00CF2561" w:rsidP="00CF2561">
      <w:pPr>
        <w:pStyle w:val="a3"/>
        <w:numPr>
          <w:ilvl w:val="1"/>
          <w:numId w:val="33"/>
        </w:numPr>
      </w:pPr>
      <w:r w:rsidRPr="00CF2561">
        <w:t>tools\</w:t>
      </w:r>
      <w:proofErr w:type="spellStart"/>
      <w:r w:rsidRPr="00CF2561">
        <w:t>file_check_sum</w:t>
      </w:r>
      <w:r>
        <w:rPr>
          <w:rFonts w:hint="eastAsia"/>
        </w:rPr>
        <w:t>.c</w:t>
      </w:r>
      <w:proofErr w:type="spellEnd"/>
    </w:p>
    <w:p w:rsidR="00E46924" w:rsidRDefault="00E46924" w:rsidP="00E46924">
      <w:pPr>
        <w:pStyle w:val="a3"/>
        <w:numPr>
          <w:ilvl w:val="0"/>
          <w:numId w:val="33"/>
        </w:numPr>
      </w:pPr>
      <w:r>
        <w:rPr>
          <w:rFonts w:hint="eastAsia"/>
        </w:rPr>
        <w:t>Flash</w:t>
      </w:r>
    </w:p>
    <w:p w:rsidR="00E46924" w:rsidRDefault="00251C9A" w:rsidP="00E46924">
      <w:pPr>
        <w:pStyle w:val="a3"/>
        <w:numPr>
          <w:ilvl w:val="1"/>
          <w:numId w:val="33"/>
        </w:numPr>
      </w:pPr>
      <w:r>
        <w:rPr>
          <w:rFonts w:hint="eastAsia"/>
        </w:rPr>
        <w:t xml:space="preserve">Support new </w:t>
      </w:r>
      <w:r w:rsidR="003A3C88">
        <w:rPr>
          <w:rFonts w:hint="eastAsia"/>
        </w:rPr>
        <w:t xml:space="preserve">type of </w:t>
      </w:r>
      <w:r>
        <w:rPr>
          <w:rFonts w:hint="eastAsia"/>
        </w:rPr>
        <w:t>flash.</w:t>
      </w:r>
    </w:p>
    <w:p w:rsidR="00150150" w:rsidRDefault="00150150" w:rsidP="00150150">
      <w:pPr>
        <w:pStyle w:val="a3"/>
        <w:numPr>
          <w:ilvl w:val="0"/>
          <w:numId w:val="33"/>
        </w:numPr>
      </w:pPr>
      <w:r>
        <w:rPr>
          <w:rFonts w:hint="eastAsia"/>
        </w:rPr>
        <w:t>Application</w:t>
      </w:r>
    </w:p>
    <w:p w:rsidR="00150150" w:rsidRDefault="00150150" w:rsidP="00150150">
      <w:pPr>
        <w:pStyle w:val="a3"/>
        <w:numPr>
          <w:ilvl w:val="1"/>
          <w:numId w:val="33"/>
        </w:numPr>
      </w:pPr>
      <w:r>
        <w:rPr>
          <w:rFonts w:hint="eastAsia"/>
        </w:rPr>
        <w:t>UART Adapter</w:t>
      </w:r>
    </w:p>
    <w:p w:rsidR="00150150" w:rsidRDefault="00150150" w:rsidP="00150150">
      <w:pPr>
        <w:pStyle w:val="a3"/>
        <w:numPr>
          <w:ilvl w:val="2"/>
          <w:numId w:val="33"/>
        </w:numPr>
      </w:pPr>
      <w:r>
        <w:rPr>
          <w:rFonts w:hint="eastAsia"/>
        </w:rPr>
        <w:t>Fix compiler error.</w:t>
      </w:r>
    </w:p>
    <w:p w:rsidR="008749D7" w:rsidRDefault="008749D7" w:rsidP="008749D7">
      <w:pPr>
        <w:pStyle w:val="a3"/>
        <w:numPr>
          <w:ilvl w:val="0"/>
          <w:numId w:val="33"/>
        </w:numPr>
      </w:pPr>
      <w:r>
        <w:rPr>
          <w:rFonts w:hint="eastAsia"/>
        </w:rPr>
        <w:t>Other</w:t>
      </w:r>
    </w:p>
    <w:p w:rsidR="008749D7" w:rsidRDefault="008749D7" w:rsidP="008749D7">
      <w:pPr>
        <w:pStyle w:val="a3"/>
        <w:numPr>
          <w:ilvl w:val="1"/>
          <w:numId w:val="33"/>
        </w:numPr>
      </w:pPr>
      <w:r>
        <w:rPr>
          <w:rFonts w:hint="eastAsia"/>
        </w:rPr>
        <w:t xml:space="preserve">Fix </w:t>
      </w:r>
      <w:proofErr w:type="spellStart"/>
      <w:r>
        <w:rPr>
          <w:rFonts w:hint="eastAsia"/>
        </w:rPr>
        <w:t>hardfault</w:t>
      </w:r>
      <w:proofErr w:type="spellEnd"/>
      <w:r>
        <w:rPr>
          <w:rFonts w:hint="eastAsia"/>
        </w:rPr>
        <w:t xml:space="preserve"> caused by reusing of GPIO control related memory as heap </w:t>
      </w:r>
      <w:r w:rsidR="00AA681A">
        <w:rPr>
          <w:rFonts w:hint="eastAsia"/>
        </w:rPr>
        <w:t>space</w:t>
      </w:r>
      <w:r>
        <w:rPr>
          <w:rFonts w:hint="eastAsia"/>
        </w:rPr>
        <w:t>.</w:t>
      </w:r>
    </w:p>
    <w:p w:rsidR="00AF60B5" w:rsidRDefault="00AF60B5" w:rsidP="008749D7">
      <w:pPr>
        <w:pStyle w:val="a3"/>
        <w:numPr>
          <w:ilvl w:val="1"/>
          <w:numId w:val="33"/>
        </w:numPr>
      </w:pPr>
      <w:r>
        <w:rPr>
          <w:rFonts w:hint="eastAsia"/>
        </w:rPr>
        <w:t>Fix compiler warning under IAR 7.40</w:t>
      </w:r>
      <w:r w:rsidR="007411E3">
        <w:rPr>
          <w:rFonts w:hint="eastAsia"/>
        </w:rPr>
        <w:t>.</w:t>
      </w:r>
    </w:p>
    <w:p w:rsidR="00B41696" w:rsidRDefault="00B41696" w:rsidP="008749D7">
      <w:pPr>
        <w:pStyle w:val="a3"/>
        <w:numPr>
          <w:ilvl w:val="1"/>
          <w:numId w:val="33"/>
        </w:numPr>
      </w:pPr>
      <w:r>
        <w:rPr>
          <w:rFonts w:hint="eastAsia"/>
        </w:rPr>
        <w:t xml:space="preserve">Do not show </w:t>
      </w:r>
      <w:proofErr w:type="spellStart"/>
      <w:r>
        <w:rPr>
          <w:rFonts w:hint="eastAsia"/>
        </w:rPr>
        <w:t>sdram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warning message for 8711AF</w:t>
      </w:r>
    </w:p>
    <w:p w:rsidR="0037499E" w:rsidRDefault="0037499E" w:rsidP="0037499E">
      <w:pPr>
        <w:pStyle w:val="a3"/>
        <w:numPr>
          <w:ilvl w:val="0"/>
          <w:numId w:val="33"/>
        </w:numPr>
      </w:pPr>
      <w:r>
        <w:rPr>
          <w:rFonts w:hint="eastAsia"/>
        </w:rPr>
        <w:t>Document</w:t>
      </w:r>
    </w:p>
    <w:p w:rsidR="0037499E" w:rsidRDefault="0037499E" w:rsidP="0037499E">
      <w:pPr>
        <w:pStyle w:val="a3"/>
        <w:numPr>
          <w:ilvl w:val="1"/>
          <w:numId w:val="33"/>
        </w:numPr>
      </w:pPr>
      <w:r>
        <w:rPr>
          <w:rFonts w:hint="eastAsia"/>
        </w:rPr>
        <w:t>UM0014: Fix some typo</w:t>
      </w:r>
      <w:r w:rsidR="00483026">
        <w:rPr>
          <w:rFonts w:hint="eastAsia"/>
        </w:rPr>
        <w:t>.</w:t>
      </w:r>
    </w:p>
    <w:p w:rsidR="00E65E64" w:rsidRDefault="00E65E64" w:rsidP="0037499E">
      <w:pPr>
        <w:pStyle w:val="a3"/>
        <w:numPr>
          <w:ilvl w:val="1"/>
          <w:numId w:val="33"/>
        </w:numPr>
      </w:pPr>
      <w:r>
        <w:rPr>
          <w:rFonts w:hint="eastAsia"/>
        </w:rPr>
        <w:t>UM0023: Add descripti</w:t>
      </w:r>
      <w:r w:rsidR="00483026">
        <w:rPr>
          <w:rFonts w:hint="eastAsia"/>
        </w:rPr>
        <w:t>on for how to disable CMSIS-DAP.</w:t>
      </w:r>
    </w:p>
    <w:p w:rsidR="00E65E64" w:rsidRPr="00C60E00" w:rsidRDefault="0090417A" w:rsidP="0037499E">
      <w:pPr>
        <w:pStyle w:val="a3"/>
        <w:numPr>
          <w:ilvl w:val="1"/>
          <w:numId w:val="33"/>
        </w:numPr>
      </w:pPr>
      <w:r>
        <w:rPr>
          <w:rFonts w:hint="eastAsia"/>
        </w:rPr>
        <w:t>UM0034: Add instruction for how to place data i</w:t>
      </w:r>
      <w:r w:rsidR="000A733F">
        <w:rPr>
          <w:rFonts w:hint="eastAsia"/>
        </w:rPr>
        <w:t xml:space="preserve">n </w:t>
      </w:r>
      <w:proofErr w:type="spellStart"/>
      <w:r w:rsidR="000A733F">
        <w:rPr>
          <w:rFonts w:hint="eastAsia"/>
        </w:rPr>
        <w:t>sdram</w:t>
      </w:r>
      <w:proofErr w:type="spellEnd"/>
      <w:r w:rsidR="000A733F">
        <w:rPr>
          <w:rFonts w:hint="eastAsia"/>
        </w:rPr>
        <w:t>.</w:t>
      </w:r>
    </w:p>
    <w:p w:rsidR="00C60E00" w:rsidRDefault="00C60E00" w:rsidP="00C60E00">
      <w:pPr>
        <w:rPr>
          <w:rFonts w:eastAsia="SimSun"/>
          <w:lang w:eastAsia="zh-CN"/>
        </w:rPr>
      </w:pPr>
    </w:p>
    <w:p w:rsidR="00C60E00" w:rsidRDefault="00C60E00" w:rsidP="00C60E00">
      <w:pPr>
        <w:rPr>
          <w:rFonts w:eastAsia="SimSun"/>
          <w:lang w:eastAsia="zh-CN"/>
        </w:rPr>
      </w:pPr>
    </w:p>
    <w:p w:rsidR="00C60E00" w:rsidRDefault="005E16CD" w:rsidP="0053020A">
      <w:pPr>
        <w:pStyle w:val="2"/>
        <w:ind w:right="240"/>
        <w:rPr>
          <w:rFonts w:eastAsia="SimSun"/>
          <w:lang w:eastAsia="zh-CN"/>
        </w:rPr>
      </w:pPr>
      <w:bookmarkStart w:id="82" w:name="_Toc16792132"/>
      <w:r>
        <w:rPr>
          <w:rFonts w:eastAsiaTheme="minorEastAsia" w:hint="eastAsia"/>
        </w:rPr>
        <w:t>v</w:t>
      </w:r>
      <w:r w:rsidR="00C60E00">
        <w:rPr>
          <w:rFonts w:eastAsia="SimSun" w:hint="eastAsia"/>
          <w:lang w:eastAsia="zh-CN"/>
        </w:rPr>
        <w:t>3.4b</w:t>
      </w:r>
      <w:r w:rsidR="00154EBF">
        <w:rPr>
          <w:rFonts w:eastAsiaTheme="minorEastAsia" w:hint="eastAsia"/>
        </w:rPr>
        <w:t>2</w:t>
      </w:r>
      <w:bookmarkEnd w:id="82"/>
    </w:p>
    <w:p w:rsidR="00E01253" w:rsidRPr="00E01253" w:rsidRDefault="00E01253" w:rsidP="00154EBF">
      <w:pPr>
        <w:pStyle w:val="a3"/>
        <w:numPr>
          <w:ilvl w:val="0"/>
          <w:numId w:val="35"/>
        </w:numPr>
        <w:rPr>
          <w:rFonts w:eastAsia="SimSun"/>
          <w:lang w:eastAsia="zh-CN"/>
        </w:rPr>
      </w:pPr>
      <w:proofErr w:type="spellStart"/>
      <w:r>
        <w:rPr>
          <w:rFonts w:hint="eastAsia"/>
        </w:rPr>
        <w:t>Wlan</w:t>
      </w:r>
      <w:proofErr w:type="spellEnd"/>
    </w:p>
    <w:p w:rsidR="00B87802" w:rsidRPr="001B1D77" w:rsidRDefault="00B87802" w:rsidP="00B87802">
      <w:pPr>
        <w:pStyle w:val="a3"/>
        <w:numPr>
          <w:ilvl w:val="1"/>
          <w:numId w:val="35"/>
        </w:numPr>
        <w:rPr>
          <w:rFonts w:eastAsia="SimSun"/>
          <w:lang w:eastAsia="zh-CN"/>
        </w:rPr>
      </w:pPr>
      <w:r>
        <w:rPr>
          <w:rFonts w:hint="eastAsia"/>
        </w:rPr>
        <w:t xml:space="preserve">Patch: </w:t>
      </w:r>
      <w:proofErr w:type="spellStart"/>
      <w:r w:rsidRPr="00B87802">
        <w:rPr>
          <w:color w:val="FF0000"/>
        </w:rPr>
        <w:t>lib_wlan.a</w:t>
      </w:r>
      <w:proofErr w:type="spellEnd"/>
      <w:r>
        <w:rPr>
          <w:rFonts w:hint="eastAsia"/>
        </w:rPr>
        <w:t xml:space="preserve">, </w:t>
      </w:r>
      <w:proofErr w:type="spellStart"/>
      <w:r w:rsidRPr="00B87802">
        <w:rPr>
          <w:color w:val="FF0000"/>
        </w:rPr>
        <w:t>lib_wlan_mp.a</w:t>
      </w:r>
      <w:proofErr w:type="spellEnd"/>
    </w:p>
    <w:p w:rsidR="001B1D77" w:rsidRPr="001B1D77" w:rsidRDefault="001B1D77" w:rsidP="001B1D77">
      <w:pPr>
        <w:pStyle w:val="a3"/>
        <w:numPr>
          <w:ilvl w:val="1"/>
          <w:numId w:val="35"/>
        </w:numPr>
        <w:rPr>
          <w:rFonts w:eastAsia="SimSun"/>
          <w:lang w:eastAsia="zh-CN"/>
        </w:rPr>
      </w:pPr>
      <w:r w:rsidRPr="001B1D77">
        <w:rPr>
          <w:rFonts w:hint="eastAsia"/>
        </w:rPr>
        <w:t>Patch</w:t>
      </w:r>
      <w:r>
        <w:rPr>
          <w:rFonts w:hint="eastAsia"/>
        </w:rPr>
        <w:t xml:space="preserve">: </w:t>
      </w:r>
      <w:proofErr w:type="spellStart"/>
      <w:r w:rsidRPr="001B1D77">
        <w:rPr>
          <w:rFonts w:hint="eastAsia"/>
          <w:color w:val="FF0000"/>
        </w:rPr>
        <w:t>wifi_conf.c</w:t>
      </w:r>
      <w:proofErr w:type="spellEnd"/>
      <w:r>
        <w:rPr>
          <w:rFonts w:hint="eastAsia"/>
        </w:rPr>
        <w:t xml:space="preserve">, </w:t>
      </w:r>
      <w:proofErr w:type="spellStart"/>
      <w:r w:rsidRPr="001B1D77">
        <w:rPr>
          <w:rFonts w:hint="eastAsia"/>
          <w:color w:val="FF0000"/>
        </w:rPr>
        <w:t>wifi_util</w:t>
      </w:r>
      <w:proofErr w:type="spellEnd"/>
      <w:r w:rsidRPr="001B1D77">
        <w:rPr>
          <w:rFonts w:hint="eastAsia"/>
          <w:color w:val="FF0000"/>
        </w:rPr>
        <w:t>.</w:t>
      </w:r>
      <w:r>
        <w:rPr>
          <w:rFonts w:hint="eastAsia"/>
          <w:color w:val="FF0000"/>
        </w:rPr>
        <w:t>[</w:t>
      </w:r>
      <w:r w:rsidRPr="001B1D77">
        <w:rPr>
          <w:rFonts w:hint="eastAsia"/>
          <w:color w:val="FF0000"/>
        </w:rPr>
        <w:t>c</w:t>
      </w:r>
      <w:r>
        <w:rPr>
          <w:rFonts w:hint="eastAsia"/>
          <w:color w:val="FF0000"/>
        </w:rPr>
        <w:t>/h]</w:t>
      </w:r>
      <w:r>
        <w:rPr>
          <w:rFonts w:hint="eastAsia"/>
        </w:rPr>
        <w:t xml:space="preserve">. (only if </w:t>
      </w:r>
      <w:proofErr w:type="spellStart"/>
      <w:r>
        <w:rPr>
          <w:rFonts w:hint="eastAsia"/>
        </w:rPr>
        <w:t>adaptivity</w:t>
      </w:r>
      <w:proofErr w:type="spellEnd"/>
      <w:r>
        <w:rPr>
          <w:rFonts w:hint="eastAsia"/>
        </w:rPr>
        <w:t xml:space="preserve"> feature is required)</w:t>
      </w:r>
    </w:p>
    <w:p w:rsidR="00154EBF" w:rsidRPr="00E01253" w:rsidRDefault="00B87802" w:rsidP="00E01253">
      <w:pPr>
        <w:pStyle w:val="a3"/>
        <w:numPr>
          <w:ilvl w:val="1"/>
          <w:numId w:val="35"/>
        </w:numPr>
        <w:rPr>
          <w:rFonts w:eastAsia="SimSun"/>
          <w:lang w:eastAsia="zh-CN"/>
        </w:rPr>
      </w:pPr>
      <w:r>
        <w:rPr>
          <w:rFonts w:hint="eastAsia"/>
        </w:rPr>
        <w:t>Compatibility issue with one AP under AES mode</w:t>
      </w:r>
    </w:p>
    <w:p w:rsidR="00E01253" w:rsidRPr="00E01253" w:rsidRDefault="00E01253" w:rsidP="00E01253">
      <w:pPr>
        <w:pStyle w:val="a3"/>
        <w:numPr>
          <w:ilvl w:val="1"/>
          <w:numId w:val="35"/>
        </w:numPr>
        <w:rPr>
          <w:rFonts w:eastAsia="SimSun"/>
          <w:lang w:eastAsia="zh-CN"/>
        </w:rPr>
      </w:pPr>
      <w:r w:rsidRPr="00154EBF">
        <w:rPr>
          <w:rFonts w:eastAsia="SimSun"/>
          <w:lang w:eastAsia="zh-CN"/>
        </w:rPr>
        <w:t xml:space="preserve">Add API for </w:t>
      </w:r>
      <w:proofErr w:type="spellStart"/>
      <w:r w:rsidRPr="00154EBF">
        <w:rPr>
          <w:rFonts w:eastAsia="SimSun"/>
          <w:lang w:eastAsia="zh-CN"/>
        </w:rPr>
        <w:t>adaptivity</w:t>
      </w:r>
      <w:proofErr w:type="spellEnd"/>
      <w:r w:rsidRPr="00154EBF">
        <w:rPr>
          <w:rFonts w:eastAsia="SimSun"/>
          <w:lang w:eastAsia="zh-CN"/>
        </w:rPr>
        <w:t xml:space="preserve"> mode and threshold.</w:t>
      </w:r>
    </w:p>
    <w:p w:rsidR="00E01253" w:rsidRPr="00E01253" w:rsidRDefault="00E01253" w:rsidP="00E01253">
      <w:pPr>
        <w:pStyle w:val="a3"/>
        <w:numPr>
          <w:ilvl w:val="1"/>
          <w:numId w:val="35"/>
        </w:numPr>
        <w:rPr>
          <w:rFonts w:eastAsia="SimSun"/>
          <w:lang w:eastAsia="zh-CN"/>
        </w:rPr>
      </w:pPr>
      <w:r w:rsidRPr="00E01253">
        <w:rPr>
          <w:rFonts w:eastAsia="SimSun"/>
          <w:lang w:eastAsia="zh-CN"/>
        </w:rPr>
        <w:t xml:space="preserve">Revise channel plan to improve </w:t>
      </w:r>
      <w:proofErr w:type="spellStart"/>
      <w:r w:rsidRPr="00E01253">
        <w:rPr>
          <w:rFonts w:eastAsia="SimSun"/>
          <w:lang w:eastAsia="zh-CN"/>
        </w:rPr>
        <w:t>tx</w:t>
      </w:r>
      <w:proofErr w:type="spellEnd"/>
      <w:r w:rsidRPr="00E01253">
        <w:rPr>
          <w:rFonts w:eastAsia="SimSun"/>
          <w:lang w:eastAsia="zh-CN"/>
        </w:rPr>
        <w:t xml:space="preserve"> power of channel 12, 13 in WW13.(Excluding FCC power limit for channel 12, 13)</w:t>
      </w:r>
    </w:p>
    <w:p w:rsidR="00E01253" w:rsidRPr="00E01253" w:rsidRDefault="00E01253" w:rsidP="00E01253">
      <w:pPr>
        <w:pStyle w:val="a3"/>
        <w:numPr>
          <w:ilvl w:val="1"/>
          <w:numId w:val="35"/>
        </w:numPr>
        <w:rPr>
          <w:rFonts w:eastAsia="SimSun"/>
          <w:lang w:eastAsia="zh-CN"/>
        </w:rPr>
      </w:pPr>
      <w:r w:rsidRPr="00154EBF">
        <w:rPr>
          <w:rFonts w:eastAsia="SimSun"/>
          <w:lang w:eastAsia="zh-CN"/>
        </w:rPr>
        <w:t>Add Channel plan FCC2, MKK2 and Global.</w:t>
      </w:r>
    </w:p>
    <w:p w:rsidR="00E01253" w:rsidRPr="00E01253" w:rsidRDefault="00E01253" w:rsidP="00E01253">
      <w:pPr>
        <w:pStyle w:val="a3"/>
        <w:numPr>
          <w:ilvl w:val="1"/>
          <w:numId w:val="35"/>
        </w:numPr>
        <w:rPr>
          <w:rFonts w:eastAsia="SimSun"/>
          <w:lang w:eastAsia="zh-CN"/>
        </w:rPr>
      </w:pPr>
      <w:r w:rsidRPr="00154EBF">
        <w:rPr>
          <w:rFonts w:eastAsia="SimSun"/>
          <w:lang w:eastAsia="zh-CN"/>
        </w:rPr>
        <w:t>Fix RX packet fail if RDU happened.</w:t>
      </w:r>
    </w:p>
    <w:p w:rsidR="00E01253" w:rsidRPr="00E01253" w:rsidRDefault="00E01253" w:rsidP="00E01253">
      <w:pPr>
        <w:pStyle w:val="a3"/>
        <w:numPr>
          <w:ilvl w:val="1"/>
          <w:numId w:val="35"/>
        </w:numPr>
        <w:rPr>
          <w:rFonts w:eastAsia="SimSun"/>
          <w:lang w:eastAsia="zh-CN"/>
        </w:rPr>
      </w:pPr>
      <w:r w:rsidRPr="00154EBF">
        <w:rPr>
          <w:rFonts w:eastAsia="SimSun"/>
          <w:lang w:eastAsia="zh-CN"/>
        </w:rPr>
        <w:t>Fix TPLINK AP disconnect issue in power save mode.</w:t>
      </w:r>
    </w:p>
    <w:p w:rsidR="00154EBF" w:rsidRPr="00B87802" w:rsidRDefault="005E16CD" w:rsidP="0053020A">
      <w:pPr>
        <w:pStyle w:val="2"/>
        <w:ind w:right="240"/>
        <w:rPr>
          <w:lang w:eastAsia="zh-CN"/>
        </w:rPr>
      </w:pPr>
      <w:bookmarkStart w:id="83" w:name="_Toc16792133"/>
      <w:r>
        <w:rPr>
          <w:rFonts w:hint="eastAsia"/>
        </w:rPr>
        <w:t>v</w:t>
      </w:r>
      <w:r w:rsidR="00B87802">
        <w:rPr>
          <w:rFonts w:hint="eastAsia"/>
        </w:rPr>
        <w:t>3.4b3</w:t>
      </w:r>
      <w:bookmarkEnd w:id="83"/>
    </w:p>
    <w:p w:rsidR="00B87802" w:rsidRPr="00B87802" w:rsidRDefault="00B87802" w:rsidP="00B87802">
      <w:pPr>
        <w:pStyle w:val="a3"/>
        <w:numPr>
          <w:ilvl w:val="0"/>
          <w:numId w:val="35"/>
        </w:numPr>
        <w:rPr>
          <w:rFonts w:eastAsia="SimSun"/>
          <w:lang w:eastAsia="zh-CN"/>
        </w:rPr>
      </w:pPr>
      <w:proofErr w:type="spellStart"/>
      <w:r>
        <w:rPr>
          <w:rFonts w:hint="eastAsia"/>
        </w:rPr>
        <w:t>Wlan</w:t>
      </w:r>
      <w:proofErr w:type="spellEnd"/>
      <w:r>
        <w:rPr>
          <w:rFonts w:hint="eastAsia"/>
        </w:rPr>
        <w:t xml:space="preserve"> </w:t>
      </w:r>
    </w:p>
    <w:p w:rsidR="00B87802" w:rsidRPr="001B1D77" w:rsidRDefault="00B87802" w:rsidP="00B87802">
      <w:pPr>
        <w:pStyle w:val="a3"/>
        <w:numPr>
          <w:ilvl w:val="1"/>
          <w:numId w:val="35"/>
        </w:numPr>
        <w:rPr>
          <w:rFonts w:eastAsia="SimSun"/>
          <w:lang w:eastAsia="zh-CN"/>
        </w:rPr>
      </w:pPr>
      <w:r>
        <w:rPr>
          <w:rFonts w:hint="eastAsia"/>
        </w:rPr>
        <w:t xml:space="preserve">Patch: </w:t>
      </w:r>
      <w:proofErr w:type="spellStart"/>
      <w:r w:rsidRPr="00B87802">
        <w:rPr>
          <w:color w:val="FF0000"/>
        </w:rPr>
        <w:t>lib_wlan.a</w:t>
      </w:r>
      <w:proofErr w:type="spellEnd"/>
      <w:r>
        <w:rPr>
          <w:rFonts w:hint="eastAsia"/>
        </w:rPr>
        <w:t xml:space="preserve">, </w:t>
      </w:r>
      <w:proofErr w:type="spellStart"/>
      <w:r w:rsidRPr="00B87802">
        <w:rPr>
          <w:color w:val="FF0000"/>
        </w:rPr>
        <w:t>lib_wlan_mp.a</w:t>
      </w:r>
      <w:proofErr w:type="spellEnd"/>
    </w:p>
    <w:p w:rsidR="00154EBF" w:rsidRPr="00B87802" w:rsidRDefault="00154EBF" w:rsidP="00154EBF">
      <w:pPr>
        <w:pStyle w:val="a3"/>
        <w:numPr>
          <w:ilvl w:val="1"/>
          <w:numId w:val="35"/>
        </w:numPr>
        <w:rPr>
          <w:rFonts w:eastAsia="SimSun"/>
          <w:lang w:eastAsia="zh-CN"/>
        </w:rPr>
      </w:pPr>
      <w:r w:rsidRPr="00B87802">
        <w:rPr>
          <w:rFonts w:eastAsia="SimSun"/>
          <w:lang w:eastAsia="zh-CN"/>
        </w:rPr>
        <w:t>Fix memory leak when continuously connect to encrypt AP.</w:t>
      </w:r>
    </w:p>
    <w:p w:rsidR="00B87802" w:rsidRPr="00B87802" w:rsidRDefault="00B87802" w:rsidP="00154EBF">
      <w:pPr>
        <w:pStyle w:val="a3"/>
        <w:numPr>
          <w:ilvl w:val="1"/>
          <w:numId w:val="35"/>
        </w:numPr>
        <w:rPr>
          <w:rFonts w:eastAsia="SimSun"/>
          <w:lang w:eastAsia="zh-CN"/>
        </w:rPr>
      </w:pPr>
      <w:r>
        <w:rPr>
          <w:rFonts w:hint="eastAsia"/>
        </w:rPr>
        <w:t xml:space="preserve">Improve stability of </w:t>
      </w:r>
      <w:proofErr w:type="spellStart"/>
      <w:r>
        <w:rPr>
          <w:rFonts w:hint="eastAsia"/>
        </w:rPr>
        <w:t>wlan</w:t>
      </w:r>
      <w:proofErr w:type="spellEnd"/>
      <w:r>
        <w:rPr>
          <w:rFonts w:hint="eastAsia"/>
        </w:rPr>
        <w:t xml:space="preserve"> long run under power save</w:t>
      </w:r>
      <w:r w:rsidR="002E73E3">
        <w:rPr>
          <w:rFonts w:hint="eastAsia"/>
        </w:rPr>
        <w:t>. RF is off under some condition.</w:t>
      </w:r>
    </w:p>
    <w:p w:rsidR="00B87802" w:rsidRPr="00B87802" w:rsidRDefault="00B87802" w:rsidP="00B87802">
      <w:pPr>
        <w:pStyle w:val="a3"/>
        <w:numPr>
          <w:ilvl w:val="1"/>
          <w:numId w:val="35"/>
        </w:numPr>
        <w:rPr>
          <w:rFonts w:eastAsia="SimSun"/>
          <w:lang w:eastAsia="zh-CN"/>
        </w:rPr>
      </w:pPr>
      <w:r>
        <w:rPr>
          <w:rFonts w:hint="eastAsia"/>
        </w:rPr>
        <w:t xml:space="preserve">Improve stability of </w:t>
      </w:r>
      <w:proofErr w:type="spellStart"/>
      <w:r>
        <w:rPr>
          <w:rFonts w:hint="eastAsia"/>
        </w:rPr>
        <w:t>wlan</w:t>
      </w:r>
      <w:proofErr w:type="spellEnd"/>
      <w:r>
        <w:rPr>
          <w:rFonts w:hint="eastAsia"/>
        </w:rPr>
        <w:t xml:space="preserve"> long run under power save. One </w:t>
      </w:r>
      <w:proofErr w:type="spellStart"/>
      <w:r>
        <w:rPr>
          <w:rFonts w:hint="eastAsia"/>
        </w:rPr>
        <w:t>Netgear</w:t>
      </w:r>
      <w:proofErr w:type="spellEnd"/>
      <w:r>
        <w:rPr>
          <w:rFonts w:hint="eastAsia"/>
        </w:rPr>
        <w:t xml:space="preserve"> AP send </w:t>
      </w:r>
      <w:proofErr w:type="spellStart"/>
      <w:r>
        <w:rPr>
          <w:rFonts w:hint="eastAsia"/>
        </w:rPr>
        <w:t>deauth</w:t>
      </w:r>
      <w:proofErr w:type="spellEnd"/>
      <w:r>
        <w:rPr>
          <w:rFonts w:hint="eastAsia"/>
        </w:rPr>
        <w:t xml:space="preserve"> to STA under low traffic.</w:t>
      </w:r>
    </w:p>
    <w:p w:rsidR="00154EBF" w:rsidRPr="00B87802" w:rsidRDefault="00154EBF" w:rsidP="00154EBF">
      <w:pPr>
        <w:pStyle w:val="a3"/>
        <w:numPr>
          <w:ilvl w:val="1"/>
          <w:numId w:val="35"/>
        </w:numPr>
        <w:rPr>
          <w:rFonts w:eastAsia="SimSun"/>
          <w:lang w:eastAsia="zh-CN"/>
        </w:rPr>
      </w:pPr>
      <w:r w:rsidRPr="00B87802">
        <w:rPr>
          <w:rFonts w:eastAsia="SimSun"/>
          <w:lang w:eastAsia="zh-CN"/>
        </w:rPr>
        <w:t>Update PHY parameter from v19 to v21.</w:t>
      </w:r>
    </w:p>
    <w:p w:rsidR="00B87802" w:rsidRPr="00B87802" w:rsidRDefault="00154EBF" w:rsidP="00154EBF">
      <w:pPr>
        <w:pStyle w:val="a3"/>
        <w:numPr>
          <w:ilvl w:val="1"/>
          <w:numId w:val="35"/>
        </w:numPr>
        <w:rPr>
          <w:rFonts w:eastAsia="SimSun"/>
          <w:lang w:eastAsia="zh-CN"/>
        </w:rPr>
      </w:pPr>
      <w:r w:rsidRPr="00B87802">
        <w:rPr>
          <w:rFonts w:eastAsia="SimSun"/>
          <w:lang w:eastAsia="zh-CN"/>
        </w:rPr>
        <w:t>CCK FA counter in MP mode.</w:t>
      </w:r>
      <w:r w:rsidR="00B87802">
        <w:rPr>
          <w:rFonts w:hint="eastAsia"/>
        </w:rPr>
        <w:t xml:space="preserve"> (</w:t>
      </w:r>
      <w:proofErr w:type="spellStart"/>
      <w:r w:rsidR="00B87802">
        <w:rPr>
          <w:rFonts w:hint="eastAsia"/>
        </w:rPr>
        <w:t>wlan</w:t>
      </w:r>
      <w:proofErr w:type="spellEnd"/>
      <w:r w:rsidR="00B87802">
        <w:rPr>
          <w:rFonts w:hint="eastAsia"/>
        </w:rPr>
        <w:t xml:space="preserve"> </w:t>
      </w:r>
      <w:proofErr w:type="spellStart"/>
      <w:r w:rsidR="00B87802">
        <w:rPr>
          <w:rFonts w:hint="eastAsia"/>
        </w:rPr>
        <w:t>mp</w:t>
      </w:r>
      <w:proofErr w:type="spellEnd"/>
      <w:r w:rsidR="00B87802">
        <w:rPr>
          <w:rFonts w:hint="eastAsia"/>
        </w:rPr>
        <w:t xml:space="preserve"> lib)</w:t>
      </w:r>
    </w:p>
    <w:p w:rsidR="00C60E00" w:rsidRPr="00B87802" w:rsidRDefault="00154EBF" w:rsidP="00154EBF">
      <w:pPr>
        <w:pStyle w:val="a3"/>
        <w:numPr>
          <w:ilvl w:val="1"/>
          <w:numId w:val="35"/>
        </w:numPr>
        <w:rPr>
          <w:rFonts w:eastAsia="SimSun"/>
          <w:lang w:eastAsia="zh-CN"/>
        </w:rPr>
      </w:pPr>
      <w:r w:rsidRPr="00B87802">
        <w:rPr>
          <w:rFonts w:eastAsia="SimSun"/>
          <w:lang w:eastAsia="zh-CN"/>
        </w:rPr>
        <w:t xml:space="preserve">Fix ping loss in concurrent mode because PHY ODM </w:t>
      </w:r>
      <w:proofErr w:type="spellStart"/>
      <w:r w:rsidRPr="00B87802">
        <w:rPr>
          <w:rFonts w:eastAsia="SimSun"/>
          <w:lang w:eastAsia="zh-CN"/>
        </w:rPr>
        <w:t>excute</w:t>
      </w:r>
      <w:proofErr w:type="spellEnd"/>
      <w:r w:rsidRPr="00B87802">
        <w:rPr>
          <w:rFonts w:eastAsia="SimSun"/>
          <w:lang w:eastAsia="zh-CN"/>
        </w:rPr>
        <w:t xml:space="preserve"> twice in 2 seconds.</w:t>
      </w:r>
    </w:p>
    <w:p w:rsidR="00B87802" w:rsidRPr="00B87802" w:rsidRDefault="00B87802" w:rsidP="00154EBF">
      <w:pPr>
        <w:pStyle w:val="a3"/>
        <w:numPr>
          <w:ilvl w:val="1"/>
          <w:numId w:val="35"/>
        </w:numPr>
        <w:rPr>
          <w:rFonts w:eastAsia="SimSun"/>
          <w:lang w:eastAsia="zh-CN"/>
        </w:rPr>
      </w:pPr>
      <w:r>
        <w:rPr>
          <w:rFonts w:hint="eastAsia"/>
        </w:rPr>
        <w:t xml:space="preserve">Add channel plan </w:t>
      </w:r>
      <w:r>
        <w:t>“</w:t>
      </w:r>
      <w:r>
        <w:rPr>
          <w:rFonts w:hint="eastAsia"/>
        </w:rPr>
        <w:t>Global</w:t>
      </w:r>
      <w:r>
        <w:t>”</w:t>
      </w:r>
    </w:p>
    <w:p w:rsidR="004336A6" w:rsidRPr="00E01253" w:rsidRDefault="004336A6" w:rsidP="004336A6">
      <w:pPr>
        <w:pStyle w:val="a3"/>
        <w:numPr>
          <w:ilvl w:val="0"/>
          <w:numId w:val="35"/>
        </w:numPr>
        <w:rPr>
          <w:rFonts w:eastAsia="SimSun"/>
          <w:lang w:eastAsia="zh-CN"/>
        </w:rPr>
      </w:pPr>
      <w:proofErr w:type="spellStart"/>
      <w:r>
        <w:rPr>
          <w:rFonts w:hint="eastAsia"/>
        </w:rPr>
        <w:t>FreeRTOS</w:t>
      </w:r>
      <w:proofErr w:type="spellEnd"/>
    </w:p>
    <w:p w:rsidR="004336A6" w:rsidRPr="00B87802" w:rsidRDefault="004336A6" w:rsidP="004336A6">
      <w:pPr>
        <w:pStyle w:val="a3"/>
        <w:numPr>
          <w:ilvl w:val="1"/>
          <w:numId w:val="35"/>
        </w:numPr>
        <w:rPr>
          <w:rFonts w:eastAsia="SimSun"/>
          <w:lang w:eastAsia="zh-CN"/>
        </w:rPr>
      </w:pPr>
      <w:r>
        <w:rPr>
          <w:rFonts w:hint="eastAsia"/>
        </w:rPr>
        <w:t xml:space="preserve">Patch: </w:t>
      </w:r>
      <w:proofErr w:type="spellStart"/>
      <w:r w:rsidRPr="00702036">
        <w:rPr>
          <w:rFonts w:eastAsia="SimSun"/>
          <w:color w:val="FF0000"/>
          <w:lang w:eastAsia="zh-CN"/>
        </w:rPr>
        <w:t>osdep_service</w:t>
      </w:r>
      <w:r>
        <w:rPr>
          <w:rFonts w:hint="eastAsia"/>
          <w:color w:val="FF0000"/>
        </w:rPr>
        <w:t>.h</w:t>
      </w:r>
      <w:proofErr w:type="spellEnd"/>
      <w:r>
        <w:rPr>
          <w:rFonts w:hint="eastAsia"/>
          <w:color w:val="FF0000"/>
        </w:rPr>
        <w:t xml:space="preserve"> </w:t>
      </w:r>
      <w:r w:rsidRPr="00D40C97">
        <w:rPr>
          <w:rFonts w:hint="eastAsia"/>
          <w:color w:val="FF0000"/>
        </w:rPr>
        <w:t>[MUST]</w:t>
      </w:r>
    </w:p>
    <w:p w:rsidR="004336A6" w:rsidRPr="00E01253" w:rsidRDefault="004336A6" w:rsidP="004336A6">
      <w:pPr>
        <w:pStyle w:val="a3"/>
        <w:numPr>
          <w:ilvl w:val="1"/>
          <w:numId w:val="35"/>
        </w:numPr>
        <w:rPr>
          <w:rFonts w:eastAsia="SimSun"/>
          <w:lang w:eastAsia="zh-CN"/>
        </w:rPr>
      </w:pPr>
      <w:r w:rsidRPr="00E01253">
        <w:rPr>
          <w:rFonts w:eastAsia="SimSun"/>
          <w:lang w:eastAsia="zh-CN"/>
        </w:rPr>
        <w:t xml:space="preserve">Should open USE_MUTEX_FOR_SPINLOCK in </w:t>
      </w:r>
      <w:proofErr w:type="spellStart"/>
      <w:r w:rsidRPr="00E01253">
        <w:rPr>
          <w:rFonts w:eastAsia="SimSun"/>
          <w:lang w:eastAsia="zh-CN"/>
        </w:rPr>
        <w:t>freertos_service.c</w:t>
      </w:r>
      <w:proofErr w:type="spellEnd"/>
      <w:r w:rsidRPr="00E01253">
        <w:rPr>
          <w:rFonts w:eastAsia="SimSun"/>
          <w:lang w:eastAsia="zh-CN"/>
        </w:rPr>
        <w:t xml:space="preserve"> to enable spinlock protect for </w:t>
      </w:r>
      <w:proofErr w:type="spellStart"/>
      <w:r w:rsidRPr="00E01253">
        <w:rPr>
          <w:rFonts w:eastAsia="SimSun"/>
          <w:lang w:eastAsia="zh-CN"/>
        </w:rPr>
        <w:t>wlanlib</w:t>
      </w:r>
      <w:proofErr w:type="spellEnd"/>
      <w:r w:rsidRPr="00E01253">
        <w:rPr>
          <w:rFonts w:eastAsia="SimSun"/>
          <w:lang w:eastAsia="zh-CN"/>
        </w:rPr>
        <w:t>.</w:t>
      </w:r>
    </w:p>
    <w:p w:rsidR="00B87802" w:rsidRPr="00B87802" w:rsidRDefault="00B87802" w:rsidP="00B87802">
      <w:pPr>
        <w:pStyle w:val="a3"/>
        <w:numPr>
          <w:ilvl w:val="0"/>
          <w:numId w:val="35"/>
        </w:numPr>
        <w:rPr>
          <w:rFonts w:eastAsia="SimSun"/>
          <w:lang w:eastAsia="zh-CN"/>
        </w:rPr>
      </w:pPr>
      <w:r>
        <w:rPr>
          <w:rFonts w:hint="eastAsia"/>
        </w:rPr>
        <w:t>Toolchain</w:t>
      </w:r>
    </w:p>
    <w:p w:rsidR="00B87802" w:rsidRPr="00B87802" w:rsidRDefault="00B87802" w:rsidP="00B87802">
      <w:pPr>
        <w:pStyle w:val="a3"/>
        <w:numPr>
          <w:ilvl w:val="1"/>
          <w:numId w:val="35"/>
        </w:numPr>
        <w:rPr>
          <w:rFonts w:eastAsia="SimSun"/>
          <w:lang w:eastAsia="zh-CN"/>
        </w:rPr>
      </w:pPr>
      <w:r>
        <w:rPr>
          <w:rFonts w:hint="eastAsia"/>
        </w:rPr>
        <w:t xml:space="preserve">Patch: </w:t>
      </w:r>
      <w:proofErr w:type="spellStart"/>
      <w:r w:rsidRPr="00B87802">
        <w:rPr>
          <w:rFonts w:hint="eastAsia"/>
          <w:color w:val="FF0000"/>
        </w:rPr>
        <w:t>platform_lib.a</w:t>
      </w:r>
      <w:proofErr w:type="spellEnd"/>
      <w:r>
        <w:rPr>
          <w:rFonts w:hint="eastAsia"/>
        </w:rPr>
        <w:t xml:space="preserve"> </w:t>
      </w:r>
    </w:p>
    <w:p w:rsidR="00B87802" w:rsidRPr="001B1D77" w:rsidRDefault="00B87802" w:rsidP="00B87802">
      <w:pPr>
        <w:pStyle w:val="a3"/>
        <w:numPr>
          <w:ilvl w:val="1"/>
          <w:numId w:val="35"/>
        </w:numPr>
        <w:rPr>
          <w:rFonts w:eastAsia="SimSun"/>
          <w:lang w:eastAsia="zh-CN"/>
        </w:rPr>
      </w:pPr>
      <w:r>
        <w:rPr>
          <w:rFonts w:hint="eastAsia"/>
        </w:rPr>
        <w:t>Support IAR 7.5</w:t>
      </w:r>
    </w:p>
    <w:p w:rsidR="001B1D77" w:rsidRPr="001B1D77" w:rsidRDefault="001B1D77" w:rsidP="001B1D77">
      <w:pPr>
        <w:pStyle w:val="a3"/>
        <w:numPr>
          <w:ilvl w:val="0"/>
          <w:numId w:val="35"/>
        </w:numPr>
        <w:rPr>
          <w:rFonts w:eastAsia="SimSun"/>
          <w:lang w:eastAsia="zh-CN"/>
        </w:rPr>
      </w:pPr>
      <w:r>
        <w:rPr>
          <w:rFonts w:hint="eastAsia"/>
        </w:rPr>
        <w:t>OTA tool</w:t>
      </w:r>
    </w:p>
    <w:p w:rsidR="001B1D77" w:rsidRPr="001B1D77" w:rsidRDefault="001B1D77" w:rsidP="001B1D77">
      <w:pPr>
        <w:pStyle w:val="a3"/>
        <w:numPr>
          <w:ilvl w:val="1"/>
          <w:numId w:val="35"/>
        </w:numPr>
        <w:rPr>
          <w:rFonts w:eastAsia="SimSun"/>
          <w:lang w:eastAsia="zh-CN"/>
        </w:rPr>
      </w:pPr>
      <w:r>
        <w:rPr>
          <w:rFonts w:hint="eastAsia"/>
        </w:rPr>
        <w:t xml:space="preserve">Patch </w:t>
      </w:r>
      <w:r w:rsidRPr="001B1D77">
        <w:rPr>
          <w:rFonts w:hint="eastAsia"/>
          <w:color w:val="FF0000"/>
        </w:rPr>
        <w:t>checksum.exe</w:t>
      </w:r>
    </w:p>
    <w:p w:rsidR="001B1D77" w:rsidRPr="00BB01BE" w:rsidRDefault="001B1D77" w:rsidP="001B1D77">
      <w:pPr>
        <w:pStyle w:val="a3"/>
        <w:numPr>
          <w:ilvl w:val="1"/>
          <w:numId w:val="35"/>
        </w:numPr>
        <w:rPr>
          <w:rFonts w:eastAsia="SimSun"/>
          <w:lang w:eastAsia="zh-CN"/>
        </w:rPr>
      </w:pPr>
      <w:r>
        <w:rPr>
          <w:rFonts w:hint="eastAsia"/>
        </w:rPr>
        <w:t xml:space="preserve">Fix image checksum calculation incorrect that may lead to OTA fail </w:t>
      </w:r>
    </w:p>
    <w:p w:rsidR="00BB01BE" w:rsidRDefault="00BB01BE">
      <w:r>
        <w:br w:type="page"/>
      </w:r>
    </w:p>
    <w:p w:rsidR="00BB01BE" w:rsidRDefault="00BB01BE" w:rsidP="00BB01BE">
      <w:pPr>
        <w:pStyle w:val="1"/>
      </w:pPr>
      <w:bookmarkStart w:id="84" w:name="_Toc16792134"/>
      <w:r>
        <w:rPr>
          <w:rFonts w:hint="eastAsia"/>
        </w:rPr>
        <w:lastRenderedPageBreak/>
        <w:t>Release v3.5</w:t>
      </w:r>
      <w:bookmarkEnd w:id="84"/>
    </w:p>
    <w:p w:rsidR="00BB01BE" w:rsidRDefault="0001745B" w:rsidP="0053020A">
      <w:pPr>
        <w:pStyle w:val="2"/>
        <w:ind w:right="240"/>
      </w:pPr>
      <w:bookmarkStart w:id="85" w:name="_Toc16792135"/>
      <w:r>
        <w:rPr>
          <w:rFonts w:hint="eastAsia"/>
        </w:rPr>
        <w:t>v</w:t>
      </w:r>
      <w:r w:rsidR="00BB01BE">
        <w:rPr>
          <w:rFonts w:hint="eastAsia"/>
        </w:rPr>
        <w:t>3.5a</w:t>
      </w:r>
      <w:bookmarkEnd w:id="85"/>
    </w:p>
    <w:p w:rsidR="005A78A9" w:rsidRDefault="005A78A9" w:rsidP="00BB01BE">
      <w:pPr>
        <w:pStyle w:val="a3"/>
        <w:numPr>
          <w:ilvl w:val="0"/>
          <w:numId w:val="38"/>
        </w:numPr>
      </w:pPr>
      <w:proofErr w:type="spellStart"/>
      <w:r>
        <w:rPr>
          <w:rFonts w:hint="eastAsia"/>
        </w:rPr>
        <w:t>Wlan</w:t>
      </w:r>
      <w:proofErr w:type="spellEnd"/>
    </w:p>
    <w:p w:rsidR="005A78A9" w:rsidRDefault="00341C52" w:rsidP="005A78A9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[Fix] </w:t>
      </w:r>
      <w:r w:rsidR="005A78A9">
        <w:t>Strengthen</w:t>
      </w:r>
      <w:r w:rsidR="005A78A9">
        <w:rPr>
          <w:rFonts w:hint="eastAsia"/>
        </w:rPr>
        <w:t xml:space="preserve"> stability long run for association idle mode.</w:t>
      </w:r>
    </w:p>
    <w:p w:rsidR="00711DA4" w:rsidRDefault="00341C52" w:rsidP="005A78A9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[Fix] </w:t>
      </w:r>
      <w:r w:rsidR="00711DA4">
        <w:rPr>
          <w:rFonts w:hint="eastAsia"/>
        </w:rPr>
        <w:t>Improve DHCP procedure.</w:t>
      </w:r>
    </w:p>
    <w:p w:rsidR="005800AA" w:rsidRDefault="005800AA" w:rsidP="005A78A9">
      <w:pPr>
        <w:pStyle w:val="a3"/>
        <w:numPr>
          <w:ilvl w:val="1"/>
          <w:numId w:val="38"/>
        </w:numPr>
      </w:pPr>
      <w:r>
        <w:rPr>
          <w:rFonts w:hint="eastAsia"/>
        </w:rPr>
        <w:t>[Fix] Fix memory leak in scan command.</w:t>
      </w:r>
    </w:p>
    <w:p w:rsidR="00941A7C" w:rsidRDefault="00941A7C" w:rsidP="005A78A9">
      <w:pPr>
        <w:pStyle w:val="a3"/>
        <w:numPr>
          <w:ilvl w:val="1"/>
          <w:numId w:val="38"/>
        </w:numPr>
      </w:pPr>
      <w:r>
        <w:rPr>
          <w:rFonts w:hint="eastAsia"/>
        </w:rPr>
        <w:t>[New] Add command to get driver capability</w:t>
      </w:r>
      <w:r w:rsidR="001331EC">
        <w:rPr>
          <w:rFonts w:hint="eastAsia"/>
        </w:rPr>
        <w:t>.</w:t>
      </w:r>
    </w:p>
    <w:p w:rsidR="00E67596" w:rsidRDefault="00E67596" w:rsidP="005A78A9">
      <w:pPr>
        <w:pStyle w:val="a3"/>
        <w:numPr>
          <w:ilvl w:val="1"/>
          <w:numId w:val="38"/>
        </w:numPr>
      </w:pPr>
      <w:r>
        <w:rPr>
          <w:rFonts w:hint="eastAsia"/>
        </w:rPr>
        <w:t>[New] Add flash access protection for fast connect data storage.</w:t>
      </w:r>
    </w:p>
    <w:p w:rsidR="003623D9" w:rsidRDefault="003623D9" w:rsidP="005A78A9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[New] Get </w:t>
      </w:r>
      <w:proofErr w:type="spellStart"/>
      <w:r>
        <w:rPr>
          <w:rFonts w:hint="eastAsia"/>
        </w:rPr>
        <w:t>sta</w:t>
      </w:r>
      <w:proofErr w:type="spellEnd"/>
      <w:r>
        <w:rPr>
          <w:rFonts w:hint="eastAsia"/>
        </w:rPr>
        <w:t xml:space="preserve"> info in AP mode.</w:t>
      </w:r>
    </w:p>
    <w:p w:rsidR="009A675A" w:rsidRDefault="009A675A" w:rsidP="005A78A9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[New] API for hidden </w:t>
      </w:r>
      <w:proofErr w:type="spellStart"/>
      <w:r>
        <w:rPr>
          <w:rFonts w:hint="eastAsia"/>
        </w:rPr>
        <w:t>ssid</w:t>
      </w:r>
      <w:proofErr w:type="spellEnd"/>
      <w:r>
        <w:rPr>
          <w:rFonts w:hint="eastAsia"/>
        </w:rPr>
        <w:t xml:space="preserve"> in AP mode</w:t>
      </w:r>
    </w:p>
    <w:p w:rsidR="009A675A" w:rsidRDefault="009A675A" w:rsidP="005A78A9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[New] API for disassociate a </w:t>
      </w:r>
      <w:proofErr w:type="spellStart"/>
      <w:r>
        <w:rPr>
          <w:rFonts w:hint="eastAsia"/>
        </w:rPr>
        <w:t>sta</w:t>
      </w:r>
      <w:proofErr w:type="spellEnd"/>
    </w:p>
    <w:p w:rsidR="003C779A" w:rsidRDefault="003C779A" w:rsidP="005A78A9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[New] API/example to get current connected beacon content </w:t>
      </w:r>
    </w:p>
    <w:p w:rsidR="003C779A" w:rsidRDefault="003C779A" w:rsidP="003C779A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[New] API to set channel plan in normal driver mode. </w:t>
      </w:r>
      <w:proofErr w:type="spellStart"/>
      <w:r w:rsidRPr="003C779A">
        <w:t>wifi_set_channel_plan</w:t>
      </w:r>
      <w:proofErr w:type="spellEnd"/>
      <w:r>
        <w:rPr>
          <w:rFonts w:hint="eastAsia"/>
        </w:rPr>
        <w:t>().</w:t>
      </w:r>
    </w:p>
    <w:p w:rsidR="00911BB3" w:rsidRDefault="00911BB3" w:rsidP="005A78A9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[Update] Normal driver checks K-free according to </w:t>
      </w:r>
      <w:r w:rsidR="001331EC">
        <w:t>effuse</w:t>
      </w:r>
      <w:r w:rsidR="001331EC">
        <w:rPr>
          <w:rFonts w:hint="eastAsia"/>
        </w:rPr>
        <w:t>.</w:t>
      </w:r>
    </w:p>
    <w:p w:rsidR="001331EC" w:rsidRDefault="001331EC" w:rsidP="005A78A9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[Update] Report matched </w:t>
      </w:r>
      <w:proofErr w:type="spellStart"/>
      <w:r>
        <w:rPr>
          <w:rFonts w:hint="eastAsia"/>
        </w:rPr>
        <w:t>ssid</w:t>
      </w:r>
      <w:proofErr w:type="spellEnd"/>
      <w:r>
        <w:rPr>
          <w:rFonts w:hint="eastAsia"/>
        </w:rPr>
        <w:t xml:space="preserve"> on during scan with </w:t>
      </w:r>
      <w:proofErr w:type="spellStart"/>
      <w:r>
        <w:rPr>
          <w:rFonts w:hint="eastAsia"/>
        </w:rPr>
        <w:t>ssid</w:t>
      </w:r>
      <w:proofErr w:type="spellEnd"/>
      <w:r>
        <w:rPr>
          <w:rFonts w:hint="eastAsia"/>
        </w:rPr>
        <w:t xml:space="preserve"> procedure.</w:t>
      </w:r>
    </w:p>
    <w:p w:rsidR="00FE06A4" w:rsidRDefault="00FE06A4" w:rsidP="00BB01BE">
      <w:pPr>
        <w:pStyle w:val="a3"/>
        <w:numPr>
          <w:ilvl w:val="0"/>
          <w:numId w:val="38"/>
        </w:numPr>
      </w:pPr>
      <w:proofErr w:type="spellStart"/>
      <w:r>
        <w:rPr>
          <w:rFonts w:hint="eastAsia"/>
        </w:rPr>
        <w:t>Lwip</w:t>
      </w:r>
      <w:proofErr w:type="spellEnd"/>
    </w:p>
    <w:p w:rsidR="00FE06A4" w:rsidRDefault="00FE06A4" w:rsidP="00FE06A4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[Fix] handle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renew by default.</w:t>
      </w:r>
    </w:p>
    <w:p w:rsidR="005A78A9" w:rsidRDefault="005A78A9" w:rsidP="00BB01BE">
      <w:pPr>
        <w:pStyle w:val="a3"/>
        <w:numPr>
          <w:ilvl w:val="0"/>
          <w:numId w:val="38"/>
        </w:numPr>
      </w:pPr>
      <w:r>
        <w:rPr>
          <w:rFonts w:hint="eastAsia"/>
        </w:rPr>
        <w:t>Power S</w:t>
      </w:r>
      <w:r>
        <w:t>a</w:t>
      </w:r>
      <w:r>
        <w:rPr>
          <w:rFonts w:hint="eastAsia"/>
        </w:rPr>
        <w:t>ve</w:t>
      </w:r>
    </w:p>
    <w:p w:rsidR="00341C52" w:rsidRDefault="00341C52" w:rsidP="00341C52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[Fix] </w:t>
      </w:r>
      <w:r w:rsidRPr="00341C52">
        <w:t>8711AF doesn’t have SDRAM, so suspend/resume SDRAM cause device hang.</w:t>
      </w:r>
    </w:p>
    <w:p w:rsidR="00341C52" w:rsidRDefault="00341C52" w:rsidP="00341C52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[Fix] </w:t>
      </w:r>
      <w:r>
        <w:t>The UART interrupt may cause sleep fail.</w:t>
      </w:r>
      <w:r>
        <w:rPr>
          <w:rFonts w:hint="eastAsia"/>
        </w:rPr>
        <w:t xml:space="preserve">  </w:t>
      </w:r>
      <w:r>
        <w:t xml:space="preserve">Fix it by disable interrupt when enter </w:t>
      </w:r>
      <w:proofErr w:type="spellStart"/>
      <w:r>
        <w:t>sleepCG</w:t>
      </w:r>
      <w:proofErr w:type="spellEnd"/>
      <w:r>
        <w:t>.</w:t>
      </w:r>
    </w:p>
    <w:p w:rsidR="00302C5A" w:rsidRDefault="00341C52" w:rsidP="00341C52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[New] </w:t>
      </w:r>
      <w:proofErr w:type="spellStart"/>
      <w:r w:rsidR="005A78A9">
        <w:rPr>
          <w:rFonts w:hint="eastAsia"/>
        </w:rPr>
        <w:t>Tickless</w:t>
      </w:r>
      <w:proofErr w:type="spellEnd"/>
      <w:r w:rsidR="005A78A9">
        <w:rPr>
          <w:rFonts w:hint="eastAsia"/>
        </w:rPr>
        <w:t xml:space="preserve">: Extend wake lock </w:t>
      </w:r>
      <w:r w:rsidR="00DA4A11">
        <w:rPr>
          <w:rFonts w:hint="eastAsia"/>
        </w:rPr>
        <w:t>module</w:t>
      </w:r>
      <w:r w:rsidR="005A78A9">
        <w:rPr>
          <w:rFonts w:hint="eastAsia"/>
        </w:rPr>
        <w:t xml:space="preserve"> from one to 32 hardware device</w:t>
      </w:r>
      <w:r w:rsidR="00302C5A">
        <w:rPr>
          <w:rFonts w:hint="eastAsia"/>
        </w:rPr>
        <w:t>.</w:t>
      </w:r>
    </w:p>
    <w:p w:rsidR="005A78A9" w:rsidRDefault="00302C5A" w:rsidP="003159B3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[New] </w:t>
      </w:r>
      <w:proofErr w:type="spellStart"/>
      <w:r>
        <w:rPr>
          <w:rFonts w:hint="eastAsia"/>
        </w:rPr>
        <w:t>Tickless</w:t>
      </w:r>
      <w:proofErr w:type="spellEnd"/>
      <w:r>
        <w:rPr>
          <w:rFonts w:hint="eastAsia"/>
        </w:rPr>
        <w:t>: S</w:t>
      </w:r>
      <w:r w:rsidRPr="00302C5A">
        <w:t>upport</w:t>
      </w:r>
      <w:r>
        <w:rPr>
          <w:rFonts w:hint="eastAsia"/>
        </w:rPr>
        <w:t xml:space="preserve"> </w:t>
      </w:r>
      <w:r w:rsidRPr="00302C5A">
        <w:t>options</w:t>
      </w:r>
      <w:r>
        <w:rPr>
          <w:rFonts w:hint="eastAsia"/>
        </w:rPr>
        <w:t xml:space="preserve"> </w:t>
      </w:r>
      <w:r w:rsidRPr="00302C5A">
        <w:t>that</w:t>
      </w:r>
      <w:r>
        <w:rPr>
          <w:rFonts w:hint="eastAsia"/>
        </w:rPr>
        <w:t xml:space="preserve"> </w:t>
      </w:r>
      <w:r w:rsidRPr="00302C5A">
        <w:t>not</w:t>
      </w:r>
      <w:r>
        <w:rPr>
          <w:rFonts w:hint="eastAsia"/>
        </w:rPr>
        <w:t xml:space="preserve"> </w:t>
      </w:r>
      <w:r w:rsidRPr="00302C5A">
        <w:t>to</w:t>
      </w:r>
      <w:r>
        <w:rPr>
          <w:rFonts w:hint="eastAsia"/>
        </w:rPr>
        <w:t xml:space="preserve"> </w:t>
      </w:r>
      <w:r w:rsidRPr="00302C5A">
        <w:t>suspend</w:t>
      </w:r>
      <w:r>
        <w:rPr>
          <w:rFonts w:hint="eastAsia"/>
        </w:rPr>
        <w:t xml:space="preserve"> </w:t>
      </w:r>
      <w:proofErr w:type="spellStart"/>
      <w:r w:rsidRPr="00302C5A">
        <w:t>sdram</w:t>
      </w:r>
      <w:proofErr w:type="spellEnd"/>
      <w:r>
        <w:rPr>
          <w:rFonts w:hint="eastAsia"/>
        </w:rPr>
        <w:t xml:space="preserve"> </w:t>
      </w:r>
      <w:proofErr w:type="spellStart"/>
      <w:r w:rsidRPr="00302C5A">
        <w:t>intickless</w:t>
      </w:r>
      <w:proofErr w:type="spellEnd"/>
      <w:r w:rsidR="003159B3">
        <w:rPr>
          <w:rFonts w:hint="eastAsia"/>
        </w:rPr>
        <w:t xml:space="preserve">. Please check flag </w:t>
      </w:r>
      <w:r w:rsidR="003159B3" w:rsidRPr="003159B3">
        <w:t>FREERTOS_PMU_TICKLESS_SUSPEND_SDRAM</w:t>
      </w:r>
      <w:r w:rsidR="003159B3">
        <w:rPr>
          <w:rFonts w:hint="eastAsia"/>
        </w:rPr>
        <w:t xml:space="preserve">. </w:t>
      </w:r>
    </w:p>
    <w:p w:rsidR="00E67596" w:rsidRDefault="00E67596" w:rsidP="003159B3">
      <w:pPr>
        <w:pStyle w:val="a3"/>
        <w:numPr>
          <w:ilvl w:val="1"/>
          <w:numId w:val="38"/>
        </w:numPr>
      </w:pPr>
      <w:r>
        <w:rPr>
          <w:rFonts w:hint="eastAsia"/>
        </w:rPr>
        <w:t>[Update] Force to put stack of idle task in SRAM. To put idle task in SDRAM cause system hang because of incorrect power sequence.</w:t>
      </w:r>
    </w:p>
    <w:p w:rsidR="00911BB3" w:rsidRDefault="00911BB3" w:rsidP="00911BB3">
      <w:pPr>
        <w:pStyle w:val="a3"/>
        <w:numPr>
          <w:ilvl w:val="0"/>
          <w:numId w:val="38"/>
        </w:numPr>
      </w:pPr>
      <w:r>
        <w:rPr>
          <w:rFonts w:hint="eastAsia"/>
        </w:rPr>
        <w:t xml:space="preserve">Simple </w:t>
      </w:r>
      <w:proofErr w:type="spellStart"/>
      <w:r>
        <w:rPr>
          <w:rFonts w:hint="eastAsia"/>
        </w:rPr>
        <w:t>config</w:t>
      </w:r>
      <w:proofErr w:type="spellEnd"/>
    </w:p>
    <w:p w:rsidR="00341C52" w:rsidRDefault="00911BB3" w:rsidP="00911BB3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[New] Simple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version 2. To reduce the condition that AP does not forward </w:t>
      </w:r>
      <w:r w:rsidR="00D45E61">
        <w:t>packets</w:t>
      </w:r>
      <w:r w:rsidR="00D45E61">
        <w:rPr>
          <w:rFonts w:hint="eastAsia"/>
        </w:rPr>
        <w:t>.</w:t>
      </w:r>
    </w:p>
    <w:p w:rsidR="004E2100" w:rsidRDefault="00D45E61" w:rsidP="004E2100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[fix] Improve 40MHz send/receive during simple </w:t>
      </w:r>
      <w:proofErr w:type="spellStart"/>
      <w:r>
        <w:rPr>
          <w:rFonts w:hint="eastAsia"/>
        </w:rPr>
        <w:t>config</w:t>
      </w:r>
      <w:proofErr w:type="spellEnd"/>
    </w:p>
    <w:p w:rsidR="00BB01BE" w:rsidRDefault="005A78A9" w:rsidP="00BB01BE">
      <w:pPr>
        <w:pStyle w:val="a3"/>
        <w:numPr>
          <w:ilvl w:val="0"/>
          <w:numId w:val="38"/>
        </w:numPr>
      </w:pPr>
      <w:r>
        <w:rPr>
          <w:rFonts w:hint="eastAsia"/>
        </w:rPr>
        <w:t>Multimedia</w:t>
      </w:r>
    </w:p>
    <w:p w:rsidR="005A78A9" w:rsidRDefault="005A78A9" w:rsidP="005A78A9">
      <w:pPr>
        <w:pStyle w:val="a3"/>
        <w:numPr>
          <w:ilvl w:val="1"/>
          <w:numId w:val="38"/>
        </w:numPr>
      </w:pPr>
      <w:r>
        <w:rPr>
          <w:rFonts w:hint="eastAsia"/>
        </w:rPr>
        <w:t>RTSP: Update RTSP library</w:t>
      </w:r>
    </w:p>
    <w:p w:rsidR="005A78A9" w:rsidRDefault="005A78A9" w:rsidP="005A78A9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Multimedia framework : New  </w:t>
      </w:r>
      <w:proofErr w:type="spellStart"/>
      <w:r>
        <w:rPr>
          <w:rFonts w:hint="eastAsia"/>
        </w:rPr>
        <w:t>mmf</w:t>
      </w:r>
      <w:proofErr w:type="spellEnd"/>
      <w:r>
        <w:rPr>
          <w:rFonts w:hint="eastAsia"/>
        </w:rPr>
        <w:t xml:space="preserve"> middleware for streaming application</w:t>
      </w:r>
      <w:r w:rsidR="00711DA4">
        <w:rPr>
          <w:rFonts w:hint="eastAsia"/>
        </w:rPr>
        <w:t>.</w:t>
      </w:r>
    </w:p>
    <w:p w:rsidR="005A78A9" w:rsidRDefault="005A78A9" w:rsidP="005A78A9">
      <w:pPr>
        <w:pStyle w:val="a3"/>
        <w:numPr>
          <w:ilvl w:val="1"/>
          <w:numId w:val="38"/>
        </w:numPr>
      </w:pPr>
      <w:r>
        <w:rPr>
          <w:rFonts w:hint="eastAsia"/>
        </w:rPr>
        <w:t>UVC: Update UVC library</w:t>
      </w:r>
    </w:p>
    <w:p w:rsidR="005A78A9" w:rsidRDefault="005A78A9" w:rsidP="005A78A9">
      <w:pPr>
        <w:pStyle w:val="a3"/>
        <w:numPr>
          <w:ilvl w:val="1"/>
          <w:numId w:val="38"/>
        </w:numPr>
      </w:pPr>
      <w:r>
        <w:rPr>
          <w:rFonts w:hint="eastAsia"/>
        </w:rPr>
        <w:t>USB camera: Do not filter out unrecognized camera on 3.5 version</w:t>
      </w:r>
      <w:r w:rsidR="00711DA4">
        <w:rPr>
          <w:rFonts w:hint="eastAsia"/>
        </w:rPr>
        <w:t>.</w:t>
      </w:r>
    </w:p>
    <w:p w:rsidR="005A78A9" w:rsidRDefault="00DA4A11" w:rsidP="005A78A9">
      <w:pPr>
        <w:pStyle w:val="a3"/>
        <w:numPr>
          <w:ilvl w:val="0"/>
          <w:numId w:val="38"/>
        </w:numPr>
      </w:pPr>
      <w:r>
        <w:rPr>
          <w:rFonts w:hint="eastAsia"/>
        </w:rPr>
        <w:lastRenderedPageBreak/>
        <w:t>Storage Application</w:t>
      </w:r>
    </w:p>
    <w:p w:rsidR="00DA4A11" w:rsidRPr="00F11093" w:rsidRDefault="00DA4A11" w:rsidP="00DA4A11">
      <w:pPr>
        <w:pStyle w:val="a3"/>
        <w:numPr>
          <w:ilvl w:val="1"/>
          <w:numId w:val="38"/>
        </w:numPr>
      </w:pPr>
      <w:r>
        <w:rPr>
          <w:rFonts w:hint="eastAsia"/>
        </w:rPr>
        <w:t>SD</w:t>
      </w:r>
      <w:r w:rsidR="000870D2">
        <w:rPr>
          <w:rFonts w:hint="eastAsia"/>
        </w:rPr>
        <w:t xml:space="preserve"> interface storage</w:t>
      </w:r>
      <w:r w:rsidR="00525CA5">
        <w:rPr>
          <w:rFonts w:hint="eastAsia"/>
        </w:rPr>
        <w:t>/file system. Create/Open/Delete/Save data.</w:t>
      </w:r>
      <w:r w:rsidR="00A5108E">
        <w:rPr>
          <w:rFonts w:hint="eastAsia"/>
        </w:rPr>
        <w:t xml:space="preserve"> </w:t>
      </w:r>
      <w:r w:rsidR="00A5108E" w:rsidRPr="00F11093">
        <w:rPr>
          <w:rFonts w:hint="eastAsia"/>
        </w:rPr>
        <w:t>For detail please check UM0073</w:t>
      </w:r>
      <w:r w:rsidR="00F11093">
        <w:rPr>
          <w:rFonts w:hint="eastAsia"/>
        </w:rPr>
        <w:t>.</w:t>
      </w:r>
    </w:p>
    <w:p w:rsidR="000870D2" w:rsidRDefault="00525CA5" w:rsidP="00A5108E">
      <w:pPr>
        <w:pStyle w:val="a3"/>
        <w:numPr>
          <w:ilvl w:val="1"/>
          <w:numId w:val="38"/>
        </w:numPr>
      </w:pPr>
      <w:r>
        <w:rPr>
          <w:rFonts w:hint="eastAsia"/>
        </w:rPr>
        <w:t>USB mass storage class. Ameba act as a USB device</w:t>
      </w:r>
      <w:r w:rsidR="00E216AA">
        <w:rPr>
          <w:rFonts w:hint="eastAsia"/>
        </w:rPr>
        <w:t xml:space="preserve"> class</w:t>
      </w:r>
      <w:r>
        <w:rPr>
          <w:rFonts w:hint="eastAsia"/>
        </w:rPr>
        <w:t xml:space="preserve">, and data is input from 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 xml:space="preserve"> interface and store</w:t>
      </w:r>
      <w:r w:rsidR="000C1070">
        <w:rPr>
          <w:rFonts w:hint="eastAsia"/>
        </w:rPr>
        <w:t>d</w:t>
      </w:r>
      <w:r>
        <w:rPr>
          <w:rFonts w:hint="eastAsia"/>
        </w:rPr>
        <w:t xml:space="preserve"> in SD </w:t>
      </w:r>
      <w:r w:rsidR="000C1070">
        <w:rPr>
          <w:rFonts w:hint="eastAsia"/>
        </w:rPr>
        <w:t>card</w:t>
      </w:r>
      <w:r>
        <w:rPr>
          <w:rFonts w:hint="eastAsia"/>
        </w:rPr>
        <w:t>.</w:t>
      </w:r>
      <w:r w:rsidR="00A5108E">
        <w:rPr>
          <w:rFonts w:hint="eastAsia"/>
        </w:rPr>
        <w:t xml:space="preserve"> </w:t>
      </w:r>
      <w:r w:rsidR="00F11093" w:rsidRPr="00F11093">
        <w:rPr>
          <w:rFonts w:hint="eastAsia"/>
        </w:rPr>
        <w:t>For detail please check UM0073</w:t>
      </w:r>
      <w:r w:rsidR="00F11093">
        <w:rPr>
          <w:rFonts w:hint="eastAsia"/>
        </w:rPr>
        <w:t>.</w:t>
      </w:r>
    </w:p>
    <w:p w:rsidR="00711DA4" w:rsidRDefault="00711DA4" w:rsidP="00711DA4">
      <w:pPr>
        <w:pStyle w:val="a3"/>
        <w:numPr>
          <w:ilvl w:val="0"/>
          <w:numId w:val="38"/>
        </w:numPr>
      </w:pPr>
      <w:r>
        <w:rPr>
          <w:rFonts w:hint="eastAsia"/>
        </w:rPr>
        <w:t>UART Adapter</w:t>
      </w:r>
    </w:p>
    <w:p w:rsidR="00711DA4" w:rsidRDefault="00FE06A4" w:rsidP="00711DA4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[New] </w:t>
      </w:r>
      <w:r w:rsidR="00711DA4">
        <w:rPr>
          <w:rFonts w:hint="eastAsia"/>
        </w:rPr>
        <w:t>Add TCP socket auto-connect after reboot.</w:t>
      </w:r>
    </w:p>
    <w:p w:rsidR="00711DA4" w:rsidRDefault="00A12B8E" w:rsidP="00711DA4">
      <w:pPr>
        <w:pStyle w:val="a3"/>
        <w:numPr>
          <w:ilvl w:val="0"/>
          <w:numId w:val="38"/>
        </w:numPr>
      </w:pPr>
      <w:r>
        <w:rPr>
          <w:rFonts w:hint="eastAsia"/>
        </w:rPr>
        <w:t>UART</w:t>
      </w:r>
    </w:p>
    <w:p w:rsidR="00A12B8E" w:rsidRDefault="00D45E61" w:rsidP="00A12B8E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[New] </w:t>
      </w:r>
      <w:r w:rsidR="00A12B8E">
        <w:rPr>
          <w:rFonts w:hint="eastAsia"/>
        </w:rPr>
        <w:t xml:space="preserve">Provide new set of API to control log </w:t>
      </w:r>
      <w:proofErr w:type="spellStart"/>
      <w:r w:rsidR="00A12B8E">
        <w:rPr>
          <w:rFonts w:hint="eastAsia"/>
        </w:rPr>
        <w:t>uart</w:t>
      </w:r>
      <w:proofErr w:type="spellEnd"/>
      <w:r w:rsidR="00A12B8E">
        <w:rPr>
          <w:rFonts w:hint="eastAsia"/>
        </w:rPr>
        <w:t xml:space="preserve"> usage</w:t>
      </w:r>
    </w:p>
    <w:p w:rsidR="00E67596" w:rsidRDefault="00E67596" w:rsidP="00A12B8E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[Update] 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 xml:space="preserve"> flow control</w:t>
      </w:r>
    </w:p>
    <w:p w:rsidR="005800AA" w:rsidRDefault="005800AA" w:rsidP="005800AA">
      <w:pPr>
        <w:pStyle w:val="a3"/>
        <w:numPr>
          <w:ilvl w:val="0"/>
          <w:numId w:val="38"/>
        </w:numPr>
      </w:pPr>
      <w:proofErr w:type="spellStart"/>
      <w:r>
        <w:t>Efuse</w:t>
      </w:r>
      <w:proofErr w:type="spellEnd"/>
    </w:p>
    <w:p w:rsidR="005800AA" w:rsidRDefault="005800AA" w:rsidP="00302C5A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[New] Add </w:t>
      </w:r>
      <w:proofErr w:type="spellStart"/>
      <w:r>
        <w:t>efuse</w:t>
      </w:r>
      <w:proofErr w:type="spellEnd"/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 w:rsidR="00302C5A">
        <w:rPr>
          <w:rFonts w:hint="eastAsia"/>
        </w:rPr>
        <w:t xml:space="preserve">and provide example. </w:t>
      </w:r>
      <w:r w:rsidR="00302C5A">
        <w:t>P</w:t>
      </w:r>
      <w:r w:rsidR="00302C5A">
        <w:rPr>
          <w:rFonts w:hint="eastAsia"/>
        </w:rPr>
        <w:t xml:space="preserve">lease check </w:t>
      </w:r>
      <w:proofErr w:type="spellStart"/>
      <w:r w:rsidR="00302C5A" w:rsidRPr="00302C5A">
        <w:t>example_sources</w:t>
      </w:r>
      <w:proofErr w:type="spellEnd"/>
      <w:r w:rsidR="00302C5A" w:rsidRPr="00302C5A">
        <w:t>\</w:t>
      </w:r>
      <w:proofErr w:type="spellStart"/>
      <w:r w:rsidR="00302C5A" w:rsidRPr="00302C5A">
        <w:t>efuse_mtp</w:t>
      </w:r>
      <w:proofErr w:type="spellEnd"/>
      <w:r w:rsidR="00302C5A">
        <w:rPr>
          <w:rFonts w:hint="eastAsia"/>
        </w:rPr>
        <w:t xml:space="preserve"> and </w:t>
      </w:r>
      <w:proofErr w:type="spellStart"/>
      <w:r w:rsidR="00302C5A">
        <w:t>example_sources</w:t>
      </w:r>
      <w:proofErr w:type="spellEnd"/>
      <w:r w:rsidR="00302C5A">
        <w:t>\</w:t>
      </w:r>
      <w:proofErr w:type="spellStart"/>
      <w:r w:rsidR="00302C5A">
        <w:t>efuse_</w:t>
      </w:r>
      <w:r w:rsidR="00302C5A">
        <w:rPr>
          <w:rFonts w:hint="eastAsia"/>
        </w:rPr>
        <w:t>otp</w:t>
      </w:r>
      <w:proofErr w:type="spellEnd"/>
    </w:p>
    <w:p w:rsidR="00302C5A" w:rsidRDefault="00302C5A" w:rsidP="00302C5A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[New] Add 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read/write lock to prevent from </w:t>
      </w:r>
      <w:r>
        <w:t>writing</w:t>
      </w:r>
      <w:r>
        <w:rPr>
          <w:rFonts w:hint="eastAsia"/>
        </w:rPr>
        <w:t xml:space="preserve"> error under multiple thread access.</w:t>
      </w:r>
    </w:p>
    <w:p w:rsidR="00D45E61" w:rsidRDefault="00D45E61" w:rsidP="00D45E61">
      <w:pPr>
        <w:pStyle w:val="a3"/>
        <w:numPr>
          <w:ilvl w:val="0"/>
          <w:numId w:val="38"/>
        </w:numPr>
      </w:pPr>
      <w:r>
        <w:t>I</w:t>
      </w:r>
      <w:r>
        <w:rPr>
          <w:rFonts w:hint="eastAsia"/>
        </w:rPr>
        <w:t>2C</w:t>
      </w:r>
    </w:p>
    <w:p w:rsidR="00D45E61" w:rsidRDefault="00D45E61" w:rsidP="00D45E61">
      <w:pPr>
        <w:pStyle w:val="a3"/>
        <w:numPr>
          <w:ilvl w:val="1"/>
          <w:numId w:val="38"/>
        </w:numPr>
      </w:pPr>
      <w:r>
        <w:rPr>
          <w:rFonts w:hint="eastAsia"/>
        </w:rPr>
        <w:t>[Fix]</w:t>
      </w:r>
      <w:r w:rsidRPr="00D45E61">
        <w:t xml:space="preserve"> </w:t>
      </w:r>
      <w:proofErr w:type="spellStart"/>
      <w:r w:rsidRPr="00D45E61">
        <w:t>example_s</w:t>
      </w:r>
      <w:r>
        <w:t>ources</w:t>
      </w:r>
      <w:proofErr w:type="spellEnd"/>
      <w:r>
        <w:t>/i2c</w:t>
      </w:r>
      <w:r>
        <w:rPr>
          <w:rFonts w:hint="eastAsia"/>
        </w:rPr>
        <w:t>: Initialize I2C structure</w:t>
      </w:r>
    </w:p>
    <w:p w:rsidR="000048B9" w:rsidRDefault="000048B9" w:rsidP="000048B9">
      <w:pPr>
        <w:pStyle w:val="a3"/>
        <w:numPr>
          <w:ilvl w:val="0"/>
          <w:numId w:val="38"/>
        </w:numPr>
      </w:pPr>
      <w:r>
        <w:rPr>
          <w:rFonts w:hint="eastAsia"/>
        </w:rPr>
        <w:t>SPI</w:t>
      </w:r>
    </w:p>
    <w:p w:rsidR="000048B9" w:rsidRDefault="000048B9" w:rsidP="000048B9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[New] </w:t>
      </w:r>
      <w:proofErr w:type="spellStart"/>
      <w:r w:rsidRPr="00D45E61">
        <w:t>example_s</w:t>
      </w:r>
      <w:r>
        <w:t>ources</w:t>
      </w:r>
      <w:proofErr w:type="spellEnd"/>
      <w:r>
        <w:t>/</w:t>
      </w:r>
      <w:proofErr w:type="spellStart"/>
      <w:r w:rsidRPr="000048B9">
        <w:t>spi_stream_twoboard</w:t>
      </w:r>
      <w:proofErr w:type="spellEnd"/>
      <w:r>
        <w:rPr>
          <w:rFonts w:hint="eastAsia"/>
        </w:rPr>
        <w:t xml:space="preserve"> : support 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rx</w:t>
      </w:r>
      <w:proofErr w:type="spellEnd"/>
      <w:r>
        <w:rPr>
          <w:rFonts w:hint="eastAsia"/>
        </w:rPr>
        <w:t xml:space="preserve"> concurrent mode</w:t>
      </w:r>
    </w:p>
    <w:p w:rsidR="00D45E61" w:rsidRDefault="00D45E61" w:rsidP="00D45E61">
      <w:pPr>
        <w:pStyle w:val="a3"/>
        <w:numPr>
          <w:ilvl w:val="0"/>
          <w:numId w:val="38"/>
        </w:numPr>
      </w:pPr>
      <w:r>
        <w:rPr>
          <w:rFonts w:hint="eastAsia"/>
        </w:rPr>
        <w:t>RTC</w:t>
      </w:r>
    </w:p>
    <w:p w:rsidR="00D45E61" w:rsidRDefault="00D45E61" w:rsidP="00D45E61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[Fix] </w:t>
      </w:r>
      <w:proofErr w:type="spellStart"/>
      <w:r>
        <w:rPr>
          <w:rFonts w:hint="eastAsia"/>
        </w:rPr>
        <w:t>example_sources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rtc</w:t>
      </w:r>
      <w:proofErr w:type="spellEnd"/>
      <w:r>
        <w:rPr>
          <w:rFonts w:hint="eastAsia"/>
        </w:rPr>
        <w:t xml:space="preserve">: fix </w:t>
      </w:r>
      <w:proofErr w:type="spellStart"/>
      <w:r w:rsidRPr="00D45E61">
        <w:t>ctime</w:t>
      </w:r>
      <w:proofErr w:type="spellEnd"/>
      <w:r w:rsidRPr="00D45E61">
        <w:t>() and wait() function fail in RTC example code</w:t>
      </w:r>
      <w:r>
        <w:rPr>
          <w:rFonts w:hint="eastAsia"/>
        </w:rPr>
        <w:t>.</w:t>
      </w:r>
    </w:p>
    <w:p w:rsidR="005046B1" w:rsidRDefault="005046B1" w:rsidP="005046B1">
      <w:pPr>
        <w:pStyle w:val="a3"/>
        <w:numPr>
          <w:ilvl w:val="0"/>
          <w:numId w:val="38"/>
        </w:numPr>
      </w:pPr>
      <w:r>
        <w:rPr>
          <w:rFonts w:hint="eastAsia"/>
        </w:rPr>
        <w:t xml:space="preserve">PWM &amp; </w:t>
      </w:r>
      <w:proofErr w:type="spellStart"/>
      <w:r>
        <w:rPr>
          <w:rFonts w:hint="eastAsia"/>
        </w:rPr>
        <w:t>Gtimer</w:t>
      </w:r>
      <w:proofErr w:type="spellEnd"/>
    </w:p>
    <w:p w:rsidR="005046B1" w:rsidRDefault="005046B1" w:rsidP="005046B1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[Fix] Modify </w:t>
      </w:r>
      <w:proofErr w:type="spellStart"/>
      <w:r>
        <w:rPr>
          <w:rFonts w:hint="eastAsia"/>
        </w:rPr>
        <w:t>gtimer</w:t>
      </w:r>
      <w:proofErr w:type="spellEnd"/>
      <w:r>
        <w:rPr>
          <w:rFonts w:hint="eastAsia"/>
        </w:rPr>
        <w:t xml:space="preserve"> mapping to prevent from some PWM conflict with timer using by </w:t>
      </w:r>
      <w:proofErr w:type="spellStart"/>
      <w:r>
        <w:rPr>
          <w:rFonts w:hint="eastAsia"/>
        </w:rPr>
        <w:t>wlan</w:t>
      </w:r>
      <w:proofErr w:type="spellEnd"/>
    </w:p>
    <w:p w:rsidR="005046B1" w:rsidRDefault="005046B1" w:rsidP="005046B1">
      <w:pPr>
        <w:pStyle w:val="a3"/>
        <w:numPr>
          <w:ilvl w:val="2"/>
          <w:numId w:val="38"/>
        </w:numPr>
      </w:pPr>
      <w:r>
        <w:t xml:space="preserve">Support </w:t>
      </w:r>
      <w:proofErr w:type="spellStart"/>
      <w:r>
        <w:t>gtimer</w:t>
      </w:r>
      <w:proofErr w:type="spellEnd"/>
      <w:r>
        <w:t xml:space="preserve"> 0,1 IRQ handler.</w:t>
      </w:r>
    </w:p>
    <w:p w:rsidR="005046B1" w:rsidRDefault="005046B1" w:rsidP="00D45E61">
      <w:pPr>
        <w:pStyle w:val="a3"/>
        <w:numPr>
          <w:ilvl w:val="2"/>
          <w:numId w:val="38"/>
        </w:numPr>
      </w:pPr>
      <w:r>
        <w:t xml:space="preserve">Change PWM0~3 </w:t>
      </w:r>
      <w:proofErr w:type="spellStart"/>
      <w:r>
        <w:t>gtimer</w:t>
      </w:r>
      <w:proofErr w:type="spellEnd"/>
      <w:r>
        <w:t xml:space="preserve"> from 3~6 to 2~5.</w:t>
      </w:r>
      <w:r w:rsidR="00D45E61">
        <w:rPr>
          <w:rFonts w:hint="eastAsia"/>
        </w:rPr>
        <w:t xml:space="preserve"> </w:t>
      </w:r>
      <w:r w:rsidR="00D45E61" w:rsidRPr="00D45E61">
        <w:t>PWM[0,1,2,3] -&gt; Timer[3,4,5,2]</w:t>
      </w:r>
    </w:p>
    <w:p w:rsidR="005046B1" w:rsidRDefault="005046B1" w:rsidP="005046B1">
      <w:pPr>
        <w:pStyle w:val="a3"/>
        <w:numPr>
          <w:ilvl w:val="2"/>
          <w:numId w:val="38"/>
        </w:numPr>
      </w:pPr>
      <w:r>
        <w:t xml:space="preserve">Change RTC </w:t>
      </w:r>
      <w:proofErr w:type="spellStart"/>
      <w:r>
        <w:t>gtimer</w:t>
      </w:r>
      <w:proofErr w:type="spellEnd"/>
      <w:r>
        <w:t xml:space="preserve"> from 7 to 0.</w:t>
      </w:r>
    </w:p>
    <w:p w:rsidR="006A06DB" w:rsidRDefault="006A06DB" w:rsidP="00AC1914">
      <w:pPr>
        <w:pStyle w:val="a3"/>
        <w:numPr>
          <w:ilvl w:val="0"/>
          <w:numId w:val="38"/>
        </w:numPr>
      </w:pPr>
      <w:proofErr w:type="spellStart"/>
      <w:r>
        <w:t>G</w:t>
      </w:r>
      <w:r>
        <w:rPr>
          <w:rFonts w:hint="eastAsia"/>
        </w:rPr>
        <w:t>pio</w:t>
      </w:r>
      <w:proofErr w:type="spellEnd"/>
    </w:p>
    <w:p w:rsidR="006A06DB" w:rsidRDefault="006A06DB" w:rsidP="006A06DB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[new] Add </w:t>
      </w:r>
      <w:proofErr w:type="spellStart"/>
      <w:r w:rsidRPr="006A06DB">
        <w:t>gpio_level_irq</w:t>
      </w:r>
      <w:proofErr w:type="spellEnd"/>
      <w:r w:rsidR="000759FF">
        <w:rPr>
          <w:rFonts w:hint="eastAsia"/>
        </w:rPr>
        <w:t xml:space="preserve"> example</w:t>
      </w:r>
    </w:p>
    <w:p w:rsidR="00FD08CC" w:rsidRDefault="00FD08CC" w:rsidP="00FD08CC">
      <w:pPr>
        <w:pStyle w:val="a3"/>
        <w:numPr>
          <w:ilvl w:val="0"/>
          <w:numId w:val="38"/>
        </w:numPr>
      </w:pPr>
      <w:r>
        <w:rPr>
          <w:rFonts w:hint="eastAsia"/>
        </w:rPr>
        <w:t>Flash</w:t>
      </w:r>
    </w:p>
    <w:p w:rsidR="00FD08CC" w:rsidRDefault="00FD08CC" w:rsidP="00FD08CC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[new] Add lock for flash r/w. </w:t>
      </w:r>
      <w:proofErr w:type="spellStart"/>
      <w:r w:rsidRPr="00FD08CC">
        <w:t>devic</w:t>
      </w:r>
      <w:r>
        <w:t>e_mutex_lock</w:t>
      </w:r>
      <w:proofErr w:type="spellEnd"/>
      <w:r>
        <w:t>(RT_DEV_LOCK_FLASH)</w:t>
      </w:r>
      <w:r>
        <w:rPr>
          <w:rFonts w:hint="eastAsia"/>
        </w:rPr>
        <w:t>;.</w:t>
      </w:r>
    </w:p>
    <w:p w:rsidR="009A675A" w:rsidRDefault="009A675A" w:rsidP="00AC1914">
      <w:pPr>
        <w:pStyle w:val="a3"/>
        <w:numPr>
          <w:ilvl w:val="0"/>
          <w:numId w:val="38"/>
        </w:numPr>
      </w:pPr>
      <w:r>
        <w:rPr>
          <w:rFonts w:hint="eastAsia"/>
        </w:rPr>
        <w:t>Ethernet</w:t>
      </w:r>
    </w:p>
    <w:p w:rsidR="009A675A" w:rsidRDefault="009A675A" w:rsidP="009A675A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[new] Add </w:t>
      </w:r>
      <w:r>
        <w:t>Ethernet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</w:p>
    <w:p w:rsidR="00941A7C" w:rsidRDefault="004B7DEC" w:rsidP="009A675A">
      <w:pPr>
        <w:pStyle w:val="a3"/>
        <w:numPr>
          <w:ilvl w:val="0"/>
          <w:numId w:val="38"/>
        </w:numPr>
      </w:pPr>
      <w:r>
        <w:rPr>
          <w:rFonts w:hint="eastAsia"/>
        </w:rPr>
        <w:t>Network Stack</w:t>
      </w:r>
    </w:p>
    <w:p w:rsidR="00941A7C" w:rsidRDefault="00941A7C" w:rsidP="00941A7C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[Fix] </w:t>
      </w:r>
      <w:proofErr w:type="spellStart"/>
      <w:r>
        <w:t>ssl_download</w:t>
      </w:r>
      <w:proofErr w:type="spellEnd"/>
      <w:r>
        <w:rPr>
          <w:rFonts w:hint="eastAsia"/>
        </w:rPr>
        <w:t xml:space="preserve"> example</w:t>
      </w:r>
    </w:p>
    <w:p w:rsidR="004B7DEC" w:rsidRDefault="004B7DEC" w:rsidP="00941A7C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[New] Add </w:t>
      </w:r>
      <w:r>
        <w:t>example</w:t>
      </w:r>
      <w:r>
        <w:rPr>
          <w:rFonts w:hint="eastAsia"/>
        </w:rPr>
        <w:t xml:space="preserve"> for client/server authentication. </w:t>
      </w:r>
    </w:p>
    <w:p w:rsidR="00EA23C3" w:rsidRDefault="00EA23C3" w:rsidP="00035B3B">
      <w:pPr>
        <w:pStyle w:val="a3"/>
        <w:numPr>
          <w:ilvl w:val="1"/>
          <w:numId w:val="38"/>
        </w:numPr>
      </w:pPr>
      <w:r>
        <w:rPr>
          <w:rFonts w:hint="eastAsia"/>
        </w:rPr>
        <w:t>[New] Example for SNTP</w:t>
      </w:r>
      <w:r w:rsidR="00035B3B">
        <w:rPr>
          <w:rFonts w:hint="eastAsia"/>
        </w:rPr>
        <w:t xml:space="preserve">. </w:t>
      </w:r>
      <w:r w:rsidR="00C42C47">
        <w:t>A</w:t>
      </w:r>
      <w:r w:rsidR="00C42C47">
        <w:rPr>
          <w:rFonts w:hint="eastAsia"/>
        </w:rPr>
        <w:t xml:space="preserve">dd </w:t>
      </w:r>
      <w:proofErr w:type="spellStart"/>
      <w:r w:rsidR="00035B3B" w:rsidRPr="00035B3B">
        <w:t>example_sntp_showtime</w:t>
      </w:r>
      <w:r w:rsidR="00C42C47">
        <w:rPr>
          <w:rFonts w:hint="eastAsia"/>
        </w:rPr>
        <w:t>.c</w:t>
      </w:r>
      <w:proofErr w:type="spellEnd"/>
      <w:r w:rsidR="00BB3E60">
        <w:rPr>
          <w:rFonts w:hint="eastAsia"/>
        </w:rPr>
        <w:t xml:space="preserve"> .</w:t>
      </w:r>
    </w:p>
    <w:p w:rsidR="00AC1914" w:rsidRDefault="00AC1914" w:rsidP="00AC1914">
      <w:pPr>
        <w:pStyle w:val="a3"/>
        <w:numPr>
          <w:ilvl w:val="0"/>
          <w:numId w:val="38"/>
        </w:numPr>
      </w:pPr>
      <w:r>
        <w:rPr>
          <w:rFonts w:hint="eastAsia"/>
        </w:rPr>
        <w:lastRenderedPageBreak/>
        <w:t>Others</w:t>
      </w:r>
    </w:p>
    <w:p w:rsidR="000048B9" w:rsidRDefault="000048B9" w:rsidP="00AC1914">
      <w:pPr>
        <w:pStyle w:val="a3"/>
        <w:numPr>
          <w:ilvl w:val="1"/>
          <w:numId w:val="38"/>
        </w:numPr>
      </w:pPr>
      <w:r>
        <w:rPr>
          <w:rFonts w:hint="eastAsia"/>
        </w:rPr>
        <w:t>[Fix] Update NFC firmware.</w:t>
      </w:r>
    </w:p>
    <w:p w:rsidR="000048B9" w:rsidRDefault="000048B9" w:rsidP="00AC1914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[Update] </w:t>
      </w:r>
      <w:r w:rsidR="005F0105">
        <w:rPr>
          <w:rFonts w:hint="eastAsia"/>
        </w:rPr>
        <w:t xml:space="preserve">Add more function and save up to </w:t>
      </w:r>
      <w:r w:rsidR="004E2100">
        <w:rPr>
          <w:rFonts w:hint="eastAsia"/>
        </w:rPr>
        <w:t>4</w:t>
      </w:r>
      <w:r w:rsidR="005F0105">
        <w:rPr>
          <w:rFonts w:hint="eastAsia"/>
        </w:rPr>
        <w:t>0</w:t>
      </w:r>
      <w:r w:rsidR="004E2100">
        <w:rPr>
          <w:rFonts w:hint="eastAsia"/>
        </w:rPr>
        <w:t xml:space="preserve">KB </w:t>
      </w:r>
      <w:proofErr w:type="spellStart"/>
      <w:r w:rsidR="004E2100">
        <w:rPr>
          <w:rFonts w:hint="eastAsia"/>
        </w:rPr>
        <w:t>sram</w:t>
      </w:r>
      <w:proofErr w:type="spellEnd"/>
    </w:p>
    <w:p w:rsidR="00AC1914" w:rsidRDefault="000048B9" w:rsidP="00AC1914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[Update] </w:t>
      </w:r>
      <w:r w:rsidR="00AC1914">
        <w:rPr>
          <w:rFonts w:hint="eastAsia"/>
        </w:rPr>
        <w:t>Move thread stack of log service and TCPIP to TCM to save SRAM usage.</w:t>
      </w:r>
    </w:p>
    <w:p w:rsidR="0042769C" w:rsidRDefault="000048B9" w:rsidP="00AC1914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[Update] </w:t>
      </w:r>
      <w:r w:rsidR="0042769C">
        <w:rPr>
          <w:rFonts w:hint="eastAsia"/>
        </w:rPr>
        <w:t>Use heap</w:t>
      </w:r>
      <w:r w:rsidR="0006753F">
        <w:rPr>
          <w:rFonts w:hint="eastAsia"/>
        </w:rPr>
        <w:t>_</w:t>
      </w:r>
      <w:r w:rsidR="0042769C">
        <w:rPr>
          <w:rFonts w:hint="eastAsia"/>
        </w:rPr>
        <w:t>5.c instead of heap</w:t>
      </w:r>
      <w:r w:rsidR="0006753F">
        <w:rPr>
          <w:rFonts w:hint="eastAsia"/>
        </w:rPr>
        <w:t>_</w:t>
      </w:r>
      <w:r w:rsidR="0042769C">
        <w:rPr>
          <w:rFonts w:hint="eastAsia"/>
        </w:rPr>
        <w:t>4.c</w:t>
      </w:r>
      <w:r w:rsidR="0006753F">
        <w:rPr>
          <w:rFonts w:hint="eastAsia"/>
        </w:rPr>
        <w:t>. Heap_5.c allows the heap to span multiple non-contiguous regions.</w:t>
      </w:r>
    </w:p>
    <w:p w:rsidR="00582060" w:rsidRDefault="000048B9" w:rsidP="00AC1914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[Update] </w:t>
      </w:r>
      <w:r w:rsidR="00582060">
        <w:rPr>
          <w:rFonts w:hint="eastAsia"/>
        </w:rPr>
        <w:t>Update flash loader in IAR.</w:t>
      </w:r>
    </w:p>
    <w:p w:rsidR="00FE06A4" w:rsidRDefault="00FE06A4" w:rsidP="00FE06A4">
      <w:pPr>
        <w:pStyle w:val="a3"/>
        <w:numPr>
          <w:ilvl w:val="2"/>
          <w:numId w:val="38"/>
        </w:numPr>
      </w:pPr>
      <w:r>
        <w:rPr>
          <w:rFonts w:hint="eastAsia"/>
        </w:rPr>
        <w:t xml:space="preserve">When executing </w:t>
      </w:r>
      <w:proofErr w:type="spellStart"/>
      <w:r>
        <w:rPr>
          <w:rFonts w:hint="eastAsia"/>
        </w:rPr>
        <w:t>erash</w:t>
      </w:r>
      <w:proofErr w:type="spellEnd"/>
      <w:r>
        <w:rPr>
          <w:rFonts w:hint="eastAsia"/>
        </w:rPr>
        <w:t xml:space="preserve"> flash in IAR, do not clear system data and calibration data section. </w:t>
      </w:r>
    </w:p>
    <w:p w:rsidR="004045CA" w:rsidRDefault="000048B9" w:rsidP="00AC1914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[New] </w:t>
      </w:r>
      <w:r w:rsidR="004045CA">
        <w:rPr>
          <w:rFonts w:hint="eastAsia"/>
        </w:rPr>
        <w:t xml:space="preserve">Provide a method to </w:t>
      </w:r>
      <w:r w:rsidR="00453E91">
        <w:rPr>
          <w:rFonts w:hint="eastAsia"/>
        </w:rPr>
        <w:t xml:space="preserve">disable message output from </w:t>
      </w:r>
      <w:proofErr w:type="spellStart"/>
      <w:r w:rsidR="00453E91">
        <w:rPr>
          <w:rFonts w:hint="eastAsia"/>
        </w:rPr>
        <w:t>printf</w:t>
      </w:r>
      <w:proofErr w:type="spellEnd"/>
    </w:p>
    <w:p w:rsidR="00453E91" w:rsidRDefault="00453E91" w:rsidP="00453E91">
      <w:pPr>
        <w:pStyle w:val="a3"/>
        <w:numPr>
          <w:ilvl w:val="2"/>
          <w:numId w:val="38"/>
        </w:numPr>
      </w:pPr>
      <w:r>
        <w:rPr>
          <w:rFonts w:hint="eastAsia"/>
        </w:rPr>
        <w:t xml:space="preserve">Set </w:t>
      </w:r>
      <w:proofErr w:type="spellStart"/>
      <w:r w:rsidRPr="00453E91">
        <w:t>disablePrintf</w:t>
      </w:r>
      <w:proofErr w:type="spellEnd"/>
      <w:r w:rsidRPr="00453E91">
        <w:t xml:space="preserve"> </w:t>
      </w:r>
      <w:r>
        <w:rPr>
          <w:rFonts w:hint="eastAsia"/>
        </w:rPr>
        <w:t xml:space="preserve">= TRUE </w:t>
      </w:r>
      <w:proofErr w:type="spellStart"/>
      <w:r>
        <w:rPr>
          <w:rFonts w:hint="eastAsia"/>
        </w:rPr>
        <w:t>low_level_io.c</w:t>
      </w:r>
      <w:proofErr w:type="spellEnd"/>
      <w:r>
        <w:rPr>
          <w:rFonts w:hint="eastAsia"/>
        </w:rPr>
        <w:t xml:space="preserve"> </w:t>
      </w:r>
    </w:p>
    <w:p w:rsidR="000048B9" w:rsidRDefault="000048B9" w:rsidP="000048B9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[New] </w:t>
      </w:r>
      <w:proofErr w:type="spellStart"/>
      <w:r w:rsidRPr="000048B9">
        <w:t>rtl_vprintf</w:t>
      </w:r>
      <w:proofErr w:type="spellEnd"/>
      <w:r w:rsidRPr="000048B9">
        <w:t xml:space="preserve"> and </w:t>
      </w:r>
      <w:proofErr w:type="spellStart"/>
      <w:r w:rsidRPr="000048B9">
        <w:t>rtl_vsnprintf</w:t>
      </w:r>
      <w:proofErr w:type="spellEnd"/>
      <w:r>
        <w:rPr>
          <w:rFonts w:hint="eastAsia"/>
        </w:rPr>
        <w:t xml:space="preserve"> </w:t>
      </w:r>
    </w:p>
    <w:p w:rsidR="003927A6" w:rsidRDefault="003927A6" w:rsidP="000048B9">
      <w:pPr>
        <w:pStyle w:val="a3"/>
        <w:numPr>
          <w:ilvl w:val="1"/>
          <w:numId w:val="38"/>
        </w:numPr>
      </w:pPr>
      <w:r>
        <w:rPr>
          <w:rFonts w:hint="eastAsia"/>
        </w:rPr>
        <w:t>[New] Support AT command v2. Detail in AN0075</w:t>
      </w:r>
    </w:p>
    <w:p w:rsidR="003927A6" w:rsidRDefault="003927A6" w:rsidP="003927A6">
      <w:pPr>
        <w:pStyle w:val="a3"/>
        <w:numPr>
          <w:ilvl w:val="1"/>
          <w:numId w:val="38"/>
        </w:numPr>
      </w:pPr>
      <w:r>
        <w:rPr>
          <w:rFonts w:hint="eastAsia"/>
        </w:rPr>
        <w:t>[New] Support firmware update through UART. Detail in AN0096</w:t>
      </w:r>
    </w:p>
    <w:p w:rsidR="0097301F" w:rsidRDefault="0097301F" w:rsidP="0097301F">
      <w:pPr>
        <w:pStyle w:val="a3"/>
        <w:numPr>
          <w:ilvl w:val="0"/>
          <w:numId w:val="38"/>
        </w:numPr>
      </w:pPr>
      <w:r>
        <w:rPr>
          <w:rFonts w:hint="eastAsia"/>
        </w:rPr>
        <w:t>Feature</w:t>
      </w:r>
    </w:p>
    <w:p w:rsidR="0097301F" w:rsidRDefault="001C5AC3" w:rsidP="0097301F">
      <w:pPr>
        <w:pStyle w:val="a3"/>
        <w:numPr>
          <w:ilvl w:val="1"/>
          <w:numId w:val="38"/>
        </w:numPr>
      </w:pPr>
      <w:r>
        <w:t>Multimedia</w:t>
      </w:r>
      <w:r w:rsidR="0097301F">
        <w:rPr>
          <w:rFonts w:hint="eastAsia"/>
        </w:rPr>
        <w:t xml:space="preserve"> Frame Work</w:t>
      </w:r>
    </w:p>
    <w:p w:rsidR="0097301F" w:rsidRDefault="0097301F" w:rsidP="0097301F">
      <w:pPr>
        <w:pStyle w:val="a3"/>
        <w:numPr>
          <w:ilvl w:val="2"/>
          <w:numId w:val="38"/>
        </w:numPr>
      </w:pPr>
      <w:r>
        <w:rPr>
          <w:rFonts w:hint="eastAsia"/>
        </w:rPr>
        <w:t xml:space="preserve">[New] Provide many audio/video </w:t>
      </w:r>
      <w:r w:rsidR="009964F2">
        <w:t>examples</w:t>
      </w:r>
      <w:r>
        <w:rPr>
          <w:rFonts w:hint="eastAsia"/>
        </w:rPr>
        <w:t xml:space="preserve">. </w:t>
      </w:r>
    </w:p>
    <w:p w:rsidR="00911BB3" w:rsidRDefault="00911BB3" w:rsidP="00911BB3">
      <w:pPr>
        <w:pStyle w:val="a3"/>
        <w:numPr>
          <w:ilvl w:val="0"/>
          <w:numId w:val="38"/>
        </w:numPr>
      </w:pPr>
      <w:r>
        <w:rPr>
          <w:rFonts w:hint="eastAsia"/>
        </w:rPr>
        <w:t>Document</w:t>
      </w:r>
    </w:p>
    <w:p w:rsidR="00911BB3" w:rsidRDefault="00911BB3" w:rsidP="00911BB3">
      <w:pPr>
        <w:pStyle w:val="a3"/>
        <w:numPr>
          <w:ilvl w:val="1"/>
          <w:numId w:val="38"/>
        </w:numPr>
      </w:pPr>
      <w:r>
        <w:rPr>
          <w:rFonts w:hint="eastAsia"/>
        </w:rPr>
        <w:t>[Update] UM0034. Provide methodology for how to use SDRAM</w:t>
      </w:r>
    </w:p>
    <w:p w:rsidR="003927A6" w:rsidRDefault="003927A6" w:rsidP="0053020A">
      <w:pPr>
        <w:pStyle w:val="2"/>
        <w:ind w:right="240"/>
      </w:pPr>
      <w:bookmarkStart w:id="86" w:name="_Toc16792136"/>
      <w:r>
        <w:rPr>
          <w:rFonts w:hint="eastAsia"/>
        </w:rPr>
        <w:t>v3.5b</w:t>
      </w:r>
      <w:bookmarkEnd w:id="86"/>
    </w:p>
    <w:p w:rsidR="00EE6BBE" w:rsidRDefault="00EE6BBE" w:rsidP="00EE6BBE">
      <w:pPr>
        <w:pStyle w:val="a3"/>
        <w:numPr>
          <w:ilvl w:val="0"/>
          <w:numId w:val="38"/>
        </w:numPr>
      </w:pPr>
      <w:proofErr w:type="spellStart"/>
      <w:r>
        <w:rPr>
          <w:rFonts w:hint="eastAsia"/>
        </w:rPr>
        <w:t>Wlan</w:t>
      </w:r>
      <w:proofErr w:type="spellEnd"/>
    </w:p>
    <w:p w:rsidR="00EE6BBE" w:rsidRDefault="0097301F" w:rsidP="00EE6BBE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[Update] Improve P2P </w:t>
      </w:r>
      <w:r w:rsidR="00D47E47">
        <w:rPr>
          <w:rFonts w:hint="eastAsia"/>
        </w:rPr>
        <w:t xml:space="preserve">connection </w:t>
      </w:r>
      <w:r>
        <w:rPr>
          <w:rFonts w:hint="eastAsia"/>
        </w:rPr>
        <w:t>stability</w:t>
      </w:r>
      <w:r w:rsidR="00D47E47">
        <w:rPr>
          <w:rFonts w:hint="eastAsia"/>
        </w:rPr>
        <w:t>.</w:t>
      </w:r>
    </w:p>
    <w:p w:rsidR="00D47E47" w:rsidRDefault="00D47E47" w:rsidP="00EE6BBE">
      <w:pPr>
        <w:pStyle w:val="a3"/>
        <w:numPr>
          <w:ilvl w:val="1"/>
          <w:numId w:val="38"/>
        </w:numPr>
      </w:pPr>
      <w:r>
        <w:rPr>
          <w:rFonts w:hint="eastAsia"/>
        </w:rPr>
        <w:t>[Update] Improve association idle stability with some specific AP.</w:t>
      </w:r>
    </w:p>
    <w:p w:rsidR="007A285F" w:rsidRDefault="007A285F" w:rsidP="007A285F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[Update] Optimization for </w:t>
      </w:r>
      <w:proofErr w:type="spellStart"/>
      <w:r>
        <w:rPr>
          <w:rFonts w:hint="eastAsia"/>
        </w:rPr>
        <w:t>adaptivity</w:t>
      </w:r>
      <w:proofErr w:type="spellEnd"/>
      <w:r>
        <w:rPr>
          <w:rFonts w:hint="eastAsia"/>
        </w:rPr>
        <w:t xml:space="preserve"> test.</w:t>
      </w:r>
    </w:p>
    <w:p w:rsidR="00D47E47" w:rsidRDefault="00D47E47" w:rsidP="00EE6BBE">
      <w:pPr>
        <w:pStyle w:val="a3"/>
        <w:numPr>
          <w:ilvl w:val="1"/>
          <w:numId w:val="38"/>
        </w:numPr>
      </w:pPr>
      <w:r>
        <w:rPr>
          <w:rFonts w:hint="eastAsia"/>
        </w:rPr>
        <w:t>[New] Add API for cancel WPS session</w:t>
      </w:r>
    </w:p>
    <w:p w:rsidR="00EE6BBE" w:rsidRDefault="00EE6BBE" w:rsidP="00EE6BBE">
      <w:pPr>
        <w:pStyle w:val="a3"/>
        <w:numPr>
          <w:ilvl w:val="0"/>
          <w:numId w:val="38"/>
        </w:numPr>
      </w:pPr>
      <w:proofErr w:type="spellStart"/>
      <w:r>
        <w:rPr>
          <w:rFonts w:hint="eastAsia"/>
        </w:rPr>
        <w:t>Lwip</w:t>
      </w:r>
      <w:proofErr w:type="spellEnd"/>
    </w:p>
    <w:p w:rsidR="00EE6BBE" w:rsidRDefault="00EE6BBE" w:rsidP="00EE6BBE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[fix] interoperability with one specific AP. </w:t>
      </w:r>
      <w:proofErr w:type="spellStart"/>
      <w:r>
        <w:t>H</w:t>
      </w:r>
      <w:r>
        <w:rPr>
          <w:rFonts w:hint="eastAsia"/>
        </w:rPr>
        <w:t>ardfault</w:t>
      </w:r>
      <w:proofErr w:type="spellEnd"/>
      <w:r>
        <w:rPr>
          <w:rFonts w:hint="eastAsia"/>
        </w:rPr>
        <w:t xml:space="preserve"> fixed.</w:t>
      </w:r>
    </w:p>
    <w:p w:rsidR="00EE6BBE" w:rsidRDefault="00EE6BBE" w:rsidP="00EE6BBE">
      <w:pPr>
        <w:pStyle w:val="a3"/>
        <w:numPr>
          <w:ilvl w:val="0"/>
          <w:numId w:val="38"/>
        </w:numPr>
      </w:pPr>
      <w:r>
        <w:rPr>
          <w:rFonts w:hint="eastAsia"/>
        </w:rPr>
        <w:t xml:space="preserve">Simple </w:t>
      </w:r>
      <w:proofErr w:type="spellStart"/>
      <w:r>
        <w:rPr>
          <w:rFonts w:hint="eastAsia"/>
        </w:rPr>
        <w:t>config</w:t>
      </w:r>
      <w:proofErr w:type="spellEnd"/>
    </w:p>
    <w:p w:rsidR="00EE6BBE" w:rsidRDefault="007A285F" w:rsidP="007A285F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[Fix] Improve </w:t>
      </w:r>
      <w:proofErr w:type="spellStart"/>
      <w:r>
        <w:rPr>
          <w:rFonts w:hint="eastAsia"/>
        </w:rPr>
        <w:t>ipteroperability</w:t>
      </w:r>
      <w:proofErr w:type="spellEnd"/>
    </w:p>
    <w:p w:rsidR="00EE6BBE" w:rsidRDefault="00EE6BBE" w:rsidP="00EE6BBE">
      <w:pPr>
        <w:pStyle w:val="a3"/>
        <w:numPr>
          <w:ilvl w:val="0"/>
          <w:numId w:val="38"/>
        </w:numPr>
      </w:pPr>
      <w:proofErr w:type="spellStart"/>
      <w:r>
        <w:t>Efuse</w:t>
      </w:r>
      <w:proofErr w:type="spellEnd"/>
    </w:p>
    <w:p w:rsidR="007A285F" w:rsidRDefault="007A285F" w:rsidP="007A285F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[Fix] Enlarge 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 xml:space="preserve"> programming successful rate during mass production.</w:t>
      </w:r>
    </w:p>
    <w:p w:rsidR="007A285F" w:rsidRDefault="007A285F" w:rsidP="00EE6BBE">
      <w:pPr>
        <w:pStyle w:val="a3"/>
        <w:numPr>
          <w:ilvl w:val="0"/>
          <w:numId w:val="38"/>
        </w:numPr>
      </w:pPr>
      <w:r>
        <w:rPr>
          <w:rFonts w:hint="eastAsia"/>
        </w:rPr>
        <w:t>I2S</w:t>
      </w:r>
    </w:p>
    <w:p w:rsidR="007A285F" w:rsidRDefault="007A285F" w:rsidP="007A285F">
      <w:pPr>
        <w:pStyle w:val="a3"/>
        <w:numPr>
          <w:ilvl w:val="1"/>
          <w:numId w:val="38"/>
        </w:numPr>
      </w:pPr>
      <w:r>
        <w:rPr>
          <w:rFonts w:hint="eastAsia"/>
        </w:rPr>
        <w:t>[Update] Move audio driver to common parts.</w:t>
      </w:r>
    </w:p>
    <w:p w:rsidR="00EE6BBE" w:rsidRDefault="00EE6BBE" w:rsidP="00EE6BBE">
      <w:pPr>
        <w:pStyle w:val="a3"/>
        <w:numPr>
          <w:ilvl w:val="0"/>
          <w:numId w:val="38"/>
        </w:numPr>
      </w:pPr>
      <w:r>
        <w:rPr>
          <w:rFonts w:hint="eastAsia"/>
        </w:rPr>
        <w:t>Flash</w:t>
      </w:r>
    </w:p>
    <w:p w:rsidR="00360BF4" w:rsidRDefault="00360BF4" w:rsidP="00360BF4">
      <w:pPr>
        <w:pStyle w:val="a3"/>
        <w:numPr>
          <w:ilvl w:val="1"/>
          <w:numId w:val="38"/>
        </w:numPr>
      </w:pPr>
      <w:r>
        <w:rPr>
          <w:rFonts w:hint="eastAsia"/>
        </w:rPr>
        <w:t>[Update] Lower Flash operation frequency for stability for some flash type.</w:t>
      </w:r>
    </w:p>
    <w:p w:rsidR="00EE6BBE" w:rsidRDefault="00EE6BBE" w:rsidP="00EE6BBE">
      <w:pPr>
        <w:pStyle w:val="a3"/>
        <w:numPr>
          <w:ilvl w:val="0"/>
          <w:numId w:val="38"/>
        </w:numPr>
      </w:pPr>
      <w:r>
        <w:rPr>
          <w:rFonts w:hint="eastAsia"/>
        </w:rPr>
        <w:t>Ethernet</w:t>
      </w:r>
    </w:p>
    <w:p w:rsidR="007A285F" w:rsidRDefault="007A285F" w:rsidP="007A285F">
      <w:pPr>
        <w:pStyle w:val="a3"/>
        <w:numPr>
          <w:ilvl w:val="1"/>
          <w:numId w:val="38"/>
        </w:numPr>
      </w:pPr>
      <w:r>
        <w:rPr>
          <w:rFonts w:hint="eastAsia"/>
        </w:rPr>
        <w:lastRenderedPageBreak/>
        <w:t xml:space="preserve">[Update] Optimize </w:t>
      </w:r>
      <w:r>
        <w:t>Ethernet</w:t>
      </w:r>
      <w:r>
        <w:rPr>
          <w:rFonts w:hint="eastAsia"/>
        </w:rPr>
        <w:t xml:space="preserve"> </w:t>
      </w:r>
      <w:r>
        <w:t>initialization</w:t>
      </w:r>
      <w:r>
        <w:rPr>
          <w:rFonts w:hint="eastAsia"/>
        </w:rPr>
        <w:t xml:space="preserve"> flow.</w:t>
      </w:r>
    </w:p>
    <w:p w:rsidR="00EE6BBE" w:rsidRDefault="00EE6BBE" w:rsidP="00EE6BBE">
      <w:pPr>
        <w:pStyle w:val="a3"/>
        <w:numPr>
          <w:ilvl w:val="0"/>
          <w:numId w:val="38"/>
        </w:numPr>
      </w:pPr>
      <w:r>
        <w:rPr>
          <w:rFonts w:hint="eastAsia"/>
        </w:rPr>
        <w:t>Network Stack</w:t>
      </w:r>
    </w:p>
    <w:p w:rsidR="0097301F" w:rsidRDefault="0097301F" w:rsidP="0097301F">
      <w:pPr>
        <w:pStyle w:val="a3"/>
        <w:numPr>
          <w:ilvl w:val="1"/>
          <w:numId w:val="38"/>
        </w:numPr>
      </w:pPr>
      <w:r>
        <w:rPr>
          <w:rFonts w:hint="eastAsia"/>
        </w:rPr>
        <w:t>MQTT</w:t>
      </w:r>
    </w:p>
    <w:p w:rsidR="0097301F" w:rsidRDefault="0097301F" w:rsidP="0097301F">
      <w:pPr>
        <w:pStyle w:val="a3"/>
        <w:numPr>
          <w:ilvl w:val="2"/>
          <w:numId w:val="38"/>
        </w:numPr>
      </w:pPr>
      <w:r>
        <w:rPr>
          <w:rFonts w:hint="eastAsia"/>
        </w:rPr>
        <w:t>[New] Add MQTT example</w:t>
      </w:r>
    </w:p>
    <w:p w:rsidR="0097301F" w:rsidRDefault="00D47E47" w:rsidP="00D47E47">
      <w:pPr>
        <w:pStyle w:val="a3"/>
        <w:numPr>
          <w:ilvl w:val="1"/>
          <w:numId w:val="38"/>
        </w:numPr>
      </w:pPr>
      <w:r>
        <w:rPr>
          <w:rFonts w:hint="eastAsia"/>
        </w:rPr>
        <w:t>SSL</w:t>
      </w:r>
    </w:p>
    <w:p w:rsidR="00D47E47" w:rsidRDefault="00D47E47" w:rsidP="00D47E47">
      <w:pPr>
        <w:pStyle w:val="a3"/>
        <w:numPr>
          <w:ilvl w:val="2"/>
          <w:numId w:val="38"/>
        </w:numPr>
      </w:pPr>
      <w:r>
        <w:rPr>
          <w:rFonts w:hint="eastAsia"/>
        </w:rPr>
        <w:t>[New] Add SSL server sample</w:t>
      </w:r>
    </w:p>
    <w:p w:rsidR="00EE6BBE" w:rsidRDefault="00EE6BBE" w:rsidP="00EE6BBE">
      <w:pPr>
        <w:pStyle w:val="a3"/>
        <w:numPr>
          <w:ilvl w:val="0"/>
          <w:numId w:val="38"/>
        </w:numPr>
      </w:pPr>
      <w:r>
        <w:rPr>
          <w:rFonts w:hint="eastAsia"/>
        </w:rPr>
        <w:t>Others</w:t>
      </w:r>
    </w:p>
    <w:p w:rsidR="0097301F" w:rsidRDefault="0097301F" w:rsidP="0097301F">
      <w:pPr>
        <w:pStyle w:val="a3"/>
        <w:numPr>
          <w:ilvl w:val="2"/>
          <w:numId w:val="38"/>
        </w:numPr>
      </w:pPr>
      <w:r>
        <w:rPr>
          <w:rFonts w:hint="eastAsia"/>
        </w:rPr>
        <w:t>OTA</w:t>
      </w:r>
      <w:r w:rsidR="00D47E47">
        <w:rPr>
          <w:rFonts w:hint="eastAsia"/>
        </w:rPr>
        <w:t xml:space="preserve"> </w:t>
      </w:r>
    </w:p>
    <w:p w:rsidR="0097301F" w:rsidRDefault="0097301F" w:rsidP="0097301F">
      <w:pPr>
        <w:pStyle w:val="a3"/>
        <w:numPr>
          <w:ilvl w:val="3"/>
          <w:numId w:val="38"/>
        </w:numPr>
      </w:pPr>
      <w:r>
        <w:rPr>
          <w:rFonts w:hint="eastAsia"/>
        </w:rPr>
        <w:t xml:space="preserve">[Update] Move </w:t>
      </w:r>
      <w:proofErr w:type="spellStart"/>
      <w:r>
        <w:rPr>
          <w:rFonts w:hint="eastAsia"/>
        </w:rPr>
        <w:t>ota</w:t>
      </w:r>
      <w:proofErr w:type="spellEnd"/>
      <w:r>
        <w:rPr>
          <w:rFonts w:hint="eastAsia"/>
        </w:rPr>
        <w:t xml:space="preserve"> code from common to </w:t>
      </w:r>
      <w:proofErr w:type="spellStart"/>
      <w:r>
        <w:rPr>
          <w:rFonts w:hint="eastAsia"/>
        </w:rPr>
        <w:t>soc</w:t>
      </w:r>
      <w:proofErr w:type="spellEnd"/>
      <w:r>
        <w:rPr>
          <w:rFonts w:hint="eastAsia"/>
        </w:rPr>
        <w:t xml:space="preserve"> specific.</w:t>
      </w:r>
    </w:p>
    <w:p w:rsidR="00E73820" w:rsidRDefault="002C30F1" w:rsidP="0097301F">
      <w:pPr>
        <w:pStyle w:val="a3"/>
        <w:numPr>
          <w:ilvl w:val="3"/>
          <w:numId w:val="38"/>
        </w:numPr>
      </w:pPr>
      <w:r>
        <w:rPr>
          <w:rFonts w:hint="eastAsia"/>
        </w:rPr>
        <w:t xml:space="preserve">[New] Support flash read back </w:t>
      </w:r>
      <w:r w:rsidR="00965892">
        <w:rPr>
          <w:rFonts w:hint="eastAsia"/>
        </w:rPr>
        <w:t xml:space="preserve">check </w:t>
      </w:r>
    </w:p>
    <w:p w:rsidR="002C30F1" w:rsidRDefault="002C30F1" w:rsidP="0097301F">
      <w:pPr>
        <w:pStyle w:val="a3"/>
        <w:numPr>
          <w:ilvl w:val="3"/>
          <w:numId w:val="38"/>
        </w:numPr>
      </w:pPr>
      <w:r>
        <w:rPr>
          <w:rFonts w:hint="eastAsia"/>
        </w:rPr>
        <w:t xml:space="preserve">after OTA accomplished. </w:t>
      </w:r>
    </w:p>
    <w:p w:rsidR="0097301F" w:rsidRDefault="0097301F" w:rsidP="0097301F">
      <w:pPr>
        <w:pStyle w:val="a3"/>
        <w:numPr>
          <w:ilvl w:val="3"/>
          <w:numId w:val="38"/>
        </w:numPr>
      </w:pPr>
      <w:r>
        <w:rPr>
          <w:rFonts w:hint="eastAsia"/>
        </w:rPr>
        <w:t xml:space="preserve">[New] Example for OTA over http </w:t>
      </w:r>
    </w:p>
    <w:p w:rsidR="00D47E47" w:rsidRDefault="00D47E47" w:rsidP="00D47E47">
      <w:pPr>
        <w:pStyle w:val="a3"/>
        <w:numPr>
          <w:ilvl w:val="2"/>
          <w:numId w:val="38"/>
        </w:numPr>
      </w:pPr>
      <w:r>
        <w:rPr>
          <w:rFonts w:hint="eastAsia"/>
        </w:rPr>
        <w:t>Firmware update through UART</w:t>
      </w:r>
    </w:p>
    <w:p w:rsidR="00D47E47" w:rsidRDefault="00D47E47" w:rsidP="00D47E47">
      <w:pPr>
        <w:pStyle w:val="a3"/>
        <w:numPr>
          <w:ilvl w:val="3"/>
          <w:numId w:val="38"/>
        </w:numPr>
      </w:pPr>
      <w:r>
        <w:rPr>
          <w:rFonts w:hint="eastAsia"/>
        </w:rPr>
        <w:t>[Update] Check flash content after upgrading firmware through UART</w:t>
      </w:r>
    </w:p>
    <w:p w:rsidR="007A285F" w:rsidRDefault="007A285F" w:rsidP="007A285F">
      <w:pPr>
        <w:pStyle w:val="a3"/>
        <w:numPr>
          <w:ilvl w:val="2"/>
          <w:numId w:val="38"/>
        </w:numPr>
      </w:pPr>
      <w:r>
        <w:rPr>
          <w:rFonts w:hint="eastAsia"/>
        </w:rPr>
        <w:t>Http download example</w:t>
      </w:r>
    </w:p>
    <w:p w:rsidR="007A285F" w:rsidRDefault="007A285F" w:rsidP="007A285F">
      <w:pPr>
        <w:pStyle w:val="a3"/>
        <w:numPr>
          <w:ilvl w:val="3"/>
          <w:numId w:val="38"/>
        </w:numPr>
      </w:pPr>
      <w:r>
        <w:rPr>
          <w:rFonts w:hint="eastAsia"/>
        </w:rPr>
        <w:t>[Update] Refine timeout behavior</w:t>
      </w:r>
    </w:p>
    <w:p w:rsidR="0097301F" w:rsidRDefault="0097301F" w:rsidP="0097301F">
      <w:pPr>
        <w:pStyle w:val="a3"/>
        <w:numPr>
          <w:ilvl w:val="0"/>
          <w:numId w:val="38"/>
        </w:numPr>
      </w:pPr>
      <w:r>
        <w:rPr>
          <w:rFonts w:hint="eastAsia"/>
        </w:rPr>
        <w:t>Feature</w:t>
      </w:r>
    </w:p>
    <w:p w:rsidR="0097301F" w:rsidRDefault="0097301F" w:rsidP="0097301F">
      <w:pPr>
        <w:pStyle w:val="a3"/>
        <w:numPr>
          <w:ilvl w:val="1"/>
          <w:numId w:val="38"/>
        </w:numPr>
      </w:pPr>
      <w:r>
        <w:rPr>
          <w:rFonts w:hint="eastAsia"/>
        </w:rPr>
        <w:t>SPI at command</w:t>
      </w:r>
      <w:r w:rsidR="00D47E47">
        <w:rPr>
          <w:rFonts w:hint="eastAsia"/>
        </w:rPr>
        <w:t xml:space="preserve"> v2</w:t>
      </w:r>
    </w:p>
    <w:p w:rsidR="0097301F" w:rsidRDefault="0097301F" w:rsidP="0097301F">
      <w:pPr>
        <w:pStyle w:val="a3"/>
        <w:numPr>
          <w:ilvl w:val="2"/>
          <w:numId w:val="38"/>
        </w:numPr>
      </w:pPr>
      <w:r>
        <w:rPr>
          <w:rFonts w:hint="eastAsia"/>
        </w:rPr>
        <w:t xml:space="preserve">[New] AT command over SPI interface. Ameba is SPI master. </w:t>
      </w:r>
      <w:r w:rsidRPr="0097301F">
        <w:t>component\common\example\</w:t>
      </w:r>
      <w:proofErr w:type="spellStart"/>
      <w:r w:rsidRPr="0097301F">
        <w:t>spi_atcmd</w:t>
      </w:r>
      <w:proofErr w:type="spellEnd"/>
    </w:p>
    <w:p w:rsidR="00D47E47" w:rsidRDefault="00D47E47" w:rsidP="00D47E47">
      <w:pPr>
        <w:pStyle w:val="a3"/>
        <w:numPr>
          <w:ilvl w:val="1"/>
          <w:numId w:val="38"/>
        </w:numPr>
      </w:pPr>
      <w:proofErr w:type="spellStart"/>
      <w:r>
        <w:rPr>
          <w:rFonts w:hint="eastAsia"/>
        </w:rPr>
        <w:t>Airkiss</w:t>
      </w:r>
      <w:proofErr w:type="spellEnd"/>
    </w:p>
    <w:p w:rsidR="00D47E47" w:rsidRDefault="00D47E47" w:rsidP="00D47E47">
      <w:pPr>
        <w:pStyle w:val="a3"/>
        <w:numPr>
          <w:ilvl w:val="2"/>
          <w:numId w:val="38"/>
        </w:numPr>
      </w:pPr>
      <w:r>
        <w:rPr>
          <w:rFonts w:hint="eastAsia"/>
        </w:rPr>
        <w:t>[New] Support AirKiss2.0</w:t>
      </w:r>
    </w:p>
    <w:p w:rsidR="00D47E47" w:rsidRDefault="00D47E47" w:rsidP="00D47E47">
      <w:pPr>
        <w:pStyle w:val="a3"/>
        <w:numPr>
          <w:ilvl w:val="1"/>
          <w:numId w:val="38"/>
        </w:numPr>
      </w:pPr>
      <w:r>
        <w:rPr>
          <w:rFonts w:hint="eastAsia"/>
        </w:rPr>
        <w:t>UART at command v2</w:t>
      </w:r>
    </w:p>
    <w:p w:rsidR="00D47E47" w:rsidRDefault="00D47E47" w:rsidP="00D47E47">
      <w:pPr>
        <w:pStyle w:val="a3"/>
        <w:numPr>
          <w:ilvl w:val="2"/>
          <w:numId w:val="38"/>
        </w:numPr>
      </w:pPr>
      <w:r>
        <w:rPr>
          <w:rFonts w:hint="eastAsia"/>
        </w:rPr>
        <w:t>[Fix] Fix DCHP issue under AP mode</w:t>
      </w:r>
    </w:p>
    <w:p w:rsidR="00D47E47" w:rsidRDefault="00D47E47" w:rsidP="00D47E47">
      <w:pPr>
        <w:pStyle w:val="a3"/>
        <w:numPr>
          <w:ilvl w:val="1"/>
          <w:numId w:val="38"/>
        </w:numPr>
      </w:pPr>
      <w:proofErr w:type="spellStart"/>
      <w:r>
        <w:rPr>
          <w:rFonts w:hint="eastAsia"/>
        </w:rPr>
        <w:t>GoogleNest</w:t>
      </w:r>
      <w:proofErr w:type="spellEnd"/>
    </w:p>
    <w:p w:rsidR="00D47E47" w:rsidRDefault="00D47E47" w:rsidP="00D47E47">
      <w:pPr>
        <w:pStyle w:val="a3"/>
        <w:numPr>
          <w:ilvl w:val="2"/>
          <w:numId w:val="38"/>
        </w:numPr>
      </w:pPr>
      <w:r>
        <w:rPr>
          <w:rFonts w:hint="eastAsia"/>
        </w:rPr>
        <w:t>[Update] Update client behavior according to google nest server</w:t>
      </w:r>
    </w:p>
    <w:p w:rsidR="00D47E47" w:rsidRDefault="00D47E47" w:rsidP="00D47E47">
      <w:pPr>
        <w:pStyle w:val="a3"/>
        <w:numPr>
          <w:ilvl w:val="1"/>
          <w:numId w:val="38"/>
        </w:numPr>
      </w:pPr>
      <w:proofErr w:type="spellStart"/>
      <w:r>
        <w:rPr>
          <w:rFonts w:hint="eastAsia"/>
        </w:rPr>
        <w:t>QQLink</w:t>
      </w:r>
      <w:proofErr w:type="spellEnd"/>
    </w:p>
    <w:p w:rsidR="00D47E47" w:rsidRPr="007A285F" w:rsidRDefault="00D47E47" w:rsidP="00D47E47">
      <w:pPr>
        <w:pStyle w:val="a3"/>
        <w:numPr>
          <w:ilvl w:val="2"/>
          <w:numId w:val="38"/>
        </w:numPr>
        <w:rPr>
          <w:b/>
        </w:rPr>
      </w:pPr>
      <w:r>
        <w:rPr>
          <w:rFonts w:hint="eastAsia"/>
        </w:rPr>
        <w:t>[Update] Adjust</w:t>
      </w:r>
      <w:r w:rsidRPr="00D47E47">
        <w:t xml:space="preserve"> connecting cloud</w:t>
      </w:r>
      <w:r>
        <w:rPr>
          <w:rFonts w:hint="eastAsia"/>
        </w:rPr>
        <w:t xml:space="preserve"> </w:t>
      </w:r>
      <w:r w:rsidRPr="00D47E47">
        <w:t>server address, due to the old address is abolished</w:t>
      </w:r>
      <w:r w:rsidR="00951F6F">
        <w:rPr>
          <w:rFonts w:hint="eastAsia"/>
        </w:rPr>
        <w:t>.</w:t>
      </w:r>
    </w:p>
    <w:p w:rsidR="007A285F" w:rsidRPr="007A285F" w:rsidRDefault="007A285F" w:rsidP="007A285F">
      <w:pPr>
        <w:pStyle w:val="a3"/>
        <w:numPr>
          <w:ilvl w:val="1"/>
          <w:numId w:val="38"/>
        </w:numPr>
        <w:rPr>
          <w:b/>
        </w:rPr>
      </w:pPr>
      <w:r>
        <w:rPr>
          <w:rFonts w:hint="eastAsia"/>
        </w:rPr>
        <w:t>HTTP client/daemon</w:t>
      </w:r>
    </w:p>
    <w:p w:rsidR="007A285F" w:rsidRPr="00D47E47" w:rsidRDefault="007A285F" w:rsidP="007A285F">
      <w:pPr>
        <w:pStyle w:val="a3"/>
        <w:numPr>
          <w:ilvl w:val="2"/>
          <w:numId w:val="38"/>
        </w:numPr>
        <w:rPr>
          <w:b/>
        </w:rPr>
      </w:pPr>
      <w:r>
        <w:rPr>
          <w:rFonts w:hint="eastAsia"/>
        </w:rPr>
        <w:t xml:space="preserve">[New] Support http client/demon. Please refer to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document in </w:t>
      </w:r>
      <w:r w:rsidRPr="004E2100">
        <w:t>doc\api_doc.htm</w:t>
      </w:r>
      <w:r>
        <w:rPr>
          <w:rFonts w:hint="eastAsia"/>
        </w:rPr>
        <w:t>, example is also supported.</w:t>
      </w:r>
    </w:p>
    <w:p w:rsidR="00EE6BBE" w:rsidRDefault="00EE6BBE" w:rsidP="00EE6BBE">
      <w:pPr>
        <w:pStyle w:val="a3"/>
        <w:numPr>
          <w:ilvl w:val="0"/>
          <w:numId w:val="38"/>
        </w:numPr>
      </w:pPr>
      <w:r>
        <w:rPr>
          <w:rFonts w:hint="eastAsia"/>
        </w:rPr>
        <w:t>Document</w:t>
      </w:r>
    </w:p>
    <w:p w:rsidR="00977B1A" w:rsidRDefault="00D47E47" w:rsidP="008E5433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[Update] Peripheral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document in </w:t>
      </w:r>
      <w:r w:rsidRPr="004E2100">
        <w:t>doc\api_doc.htm</w:t>
      </w:r>
    </w:p>
    <w:p w:rsidR="00977B1A" w:rsidRDefault="00977B1A">
      <w:r>
        <w:br w:type="page"/>
      </w:r>
    </w:p>
    <w:p w:rsidR="00977B1A" w:rsidRDefault="00977B1A" w:rsidP="00977B1A">
      <w:pPr>
        <w:pStyle w:val="1"/>
      </w:pPr>
      <w:bookmarkStart w:id="87" w:name="_Toc16792137"/>
      <w:r>
        <w:rPr>
          <w:rFonts w:hint="eastAsia"/>
        </w:rPr>
        <w:lastRenderedPageBreak/>
        <w:t>Release v4.0</w:t>
      </w:r>
      <w:bookmarkEnd w:id="87"/>
    </w:p>
    <w:p w:rsidR="0095719C" w:rsidRPr="0095719C" w:rsidRDefault="0095719C" w:rsidP="0095719C">
      <w:r>
        <w:rPr>
          <w:rFonts w:hint="eastAsia"/>
        </w:rPr>
        <w:t xml:space="preserve">Both </w:t>
      </w:r>
      <w:r w:rsidRPr="000269B8">
        <w:rPr>
          <w:color w:val="FF0000"/>
        </w:rPr>
        <w:t>Ameba</w:t>
      </w:r>
      <w:r w:rsidR="00FF3728">
        <w:rPr>
          <w:rFonts w:hint="eastAsia"/>
          <w:color w:val="FF0000"/>
        </w:rPr>
        <w:t>-1</w:t>
      </w:r>
      <w:r w:rsidRPr="000269B8">
        <w:rPr>
          <w:color w:val="FF0000"/>
        </w:rPr>
        <w:t xml:space="preserve"> and Ameba</w:t>
      </w:r>
      <w:r w:rsidR="00FF3728">
        <w:rPr>
          <w:rFonts w:hint="eastAsia"/>
          <w:color w:val="FF0000"/>
        </w:rPr>
        <w:t>-</w:t>
      </w:r>
      <w:r w:rsidRPr="000269B8">
        <w:rPr>
          <w:color w:val="FF0000"/>
        </w:rPr>
        <w:t>Z</w:t>
      </w:r>
      <w:r>
        <w:rPr>
          <w:rFonts w:hint="eastAsia"/>
        </w:rPr>
        <w:t xml:space="preserve"> are supported from </w:t>
      </w:r>
      <w:r w:rsidR="00832BA5">
        <w:rPr>
          <w:rFonts w:hint="eastAsia"/>
        </w:rPr>
        <w:t xml:space="preserve">version greater than </w:t>
      </w:r>
      <w:r w:rsidR="003678FA">
        <w:rPr>
          <w:rFonts w:hint="eastAsia"/>
        </w:rPr>
        <w:t>4.0.</w:t>
      </w:r>
    </w:p>
    <w:p w:rsidR="00977B1A" w:rsidRDefault="009E67E3" w:rsidP="0053020A">
      <w:pPr>
        <w:pStyle w:val="2"/>
        <w:ind w:right="240"/>
      </w:pPr>
      <w:bookmarkStart w:id="88" w:name="_Toc16792138"/>
      <w:r>
        <w:rPr>
          <w:rFonts w:hint="eastAsia"/>
        </w:rPr>
        <w:t>v</w:t>
      </w:r>
      <w:r w:rsidR="00353A16">
        <w:rPr>
          <w:rFonts w:hint="eastAsia"/>
        </w:rPr>
        <w:t>4.0</w:t>
      </w:r>
      <w:r w:rsidR="00977B1A">
        <w:rPr>
          <w:rFonts w:hint="eastAsia"/>
        </w:rPr>
        <w:t>a</w:t>
      </w:r>
      <w:bookmarkEnd w:id="88"/>
    </w:p>
    <w:p w:rsidR="005613B8" w:rsidRDefault="005613B8" w:rsidP="005613B8">
      <w:pPr>
        <w:pStyle w:val="a3"/>
        <w:numPr>
          <w:ilvl w:val="0"/>
          <w:numId w:val="38"/>
        </w:numPr>
      </w:pPr>
      <w:proofErr w:type="spellStart"/>
      <w:r>
        <w:rPr>
          <w:rFonts w:hint="eastAsia"/>
        </w:rPr>
        <w:t>Wlan</w:t>
      </w:r>
      <w:proofErr w:type="spellEnd"/>
    </w:p>
    <w:p w:rsidR="00873E9D" w:rsidRDefault="00873E9D" w:rsidP="000A23C1">
      <w:pPr>
        <w:pStyle w:val="a3"/>
        <w:numPr>
          <w:ilvl w:val="1"/>
          <w:numId w:val="38"/>
        </w:numPr>
      </w:pPr>
      <w:r>
        <w:rPr>
          <w:rFonts w:hint="eastAsia"/>
        </w:rPr>
        <w:t>Ameba</w:t>
      </w:r>
      <w:r w:rsidR="00FF3728">
        <w:rPr>
          <w:rFonts w:hint="eastAsia"/>
        </w:rPr>
        <w:t>-1</w:t>
      </w:r>
      <w:r>
        <w:rPr>
          <w:rFonts w:hint="eastAsia"/>
        </w:rPr>
        <w:t>/Ameba</w:t>
      </w:r>
      <w:r w:rsidR="00FF3728">
        <w:rPr>
          <w:rFonts w:hint="eastAsia"/>
        </w:rPr>
        <w:t>-</w:t>
      </w:r>
      <w:r>
        <w:rPr>
          <w:rFonts w:hint="eastAsia"/>
        </w:rPr>
        <w:t>Z</w:t>
      </w:r>
    </w:p>
    <w:p w:rsidR="000A23C1" w:rsidRDefault="000A23C1" w:rsidP="00873E9D">
      <w:pPr>
        <w:pStyle w:val="a3"/>
        <w:numPr>
          <w:ilvl w:val="2"/>
          <w:numId w:val="38"/>
        </w:numPr>
      </w:pPr>
      <w:r w:rsidRPr="00881BA5">
        <w:rPr>
          <w:rFonts w:hint="eastAsia"/>
          <w:color w:val="FF0000"/>
        </w:rPr>
        <w:t>[</w:t>
      </w:r>
      <w:r w:rsidR="00881BA5">
        <w:rPr>
          <w:rFonts w:hint="eastAsia"/>
          <w:color w:val="FF0000"/>
        </w:rPr>
        <w:t xml:space="preserve">Critical </w:t>
      </w:r>
      <w:r w:rsidRPr="00881BA5">
        <w:rPr>
          <w:rFonts w:hint="eastAsia"/>
          <w:color w:val="FF0000"/>
        </w:rPr>
        <w:t>Fix] Fix packet fails to send out if AP</w:t>
      </w:r>
      <w:r w:rsidRPr="00881BA5">
        <w:rPr>
          <w:color w:val="FF0000"/>
        </w:rPr>
        <w:t>’</w:t>
      </w:r>
      <w:r w:rsidRPr="00881BA5">
        <w:rPr>
          <w:rFonts w:hint="eastAsia"/>
          <w:color w:val="FF0000"/>
        </w:rPr>
        <w:t xml:space="preserve">s IP address is </w:t>
      </w:r>
      <w:r w:rsidRPr="00881BA5">
        <w:rPr>
          <w:color w:val="FF0000"/>
        </w:rPr>
        <w:t>192.168.43.x</w:t>
      </w:r>
      <w:r w:rsidRPr="00881BA5">
        <w:rPr>
          <w:rFonts w:hint="eastAsia"/>
          <w:color w:val="FF0000"/>
        </w:rPr>
        <w:t>. Android hotspot use 192.168.43.x</w:t>
      </w:r>
      <w:r>
        <w:rPr>
          <w:rFonts w:hint="eastAsia"/>
        </w:rPr>
        <w:t>.</w:t>
      </w:r>
      <w:r w:rsidR="004A1160">
        <w:rPr>
          <w:rFonts w:hint="eastAsia"/>
        </w:rPr>
        <w:t xml:space="preserve"> </w:t>
      </w:r>
      <w:r w:rsidR="00776E6A">
        <w:rPr>
          <w:rFonts w:hint="eastAsia"/>
        </w:rPr>
        <w:t>(</w:t>
      </w:r>
      <w:r w:rsidR="00446DBE">
        <w:rPr>
          <w:rFonts w:hint="eastAsia"/>
        </w:rPr>
        <w:t>existing in</w:t>
      </w:r>
      <w:r w:rsidR="00232DBF">
        <w:rPr>
          <w:rFonts w:hint="eastAsia"/>
        </w:rPr>
        <w:t xml:space="preserve"> 3.</w:t>
      </w:r>
      <w:r w:rsidR="00D1593B">
        <w:rPr>
          <w:rFonts w:hint="eastAsia"/>
        </w:rPr>
        <w:t>5</w:t>
      </w:r>
      <w:r w:rsidR="00A66E36">
        <w:rPr>
          <w:rFonts w:hint="eastAsia"/>
        </w:rPr>
        <w:t>b</w:t>
      </w:r>
      <w:r w:rsidR="00D1593B">
        <w:rPr>
          <w:rFonts w:hint="eastAsia"/>
        </w:rPr>
        <w:t xml:space="preserve"> </w:t>
      </w:r>
      <w:r w:rsidR="00446DBE">
        <w:rPr>
          <w:rFonts w:hint="eastAsia"/>
        </w:rPr>
        <w:t>only</w:t>
      </w:r>
      <w:r w:rsidR="00776E6A">
        <w:rPr>
          <w:rFonts w:hint="eastAsia"/>
        </w:rPr>
        <w:t>)</w:t>
      </w:r>
    </w:p>
    <w:p w:rsidR="00754B2B" w:rsidRDefault="00093124" w:rsidP="000269B8">
      <w:pPr>
        <w:pStyle w:val="a3"/>
        <w:numPr>
          <w:ilvl w:val="3"/>
          <w:numId w:val="38"/>
        </w:numPr>
      </w:pPr>
      <w:r>
        <w:rPr>
          <w:rFonts w:hint="eastAsia"/>
        </w:rPr>
        <w:t>P</w:t>
      </w:r>
      <w:r w:rsidR="00754B2B">
        <w:rPr>
          <w:rFonts w:hint="eastAsia"/>
        </w:rPr>
        <w:t xml:space="preserve">atch is available for 3.5b: </w:t>
      </w:r>
      <w:hyperlink r:id="rId10" w:history="1">
        <w:r w:rsidR="00754B2B" w:rsidRPr="000269B8">
          <w:rPr>
            <w:rFonts w:hint="eastAsia"/>
            <w:color w:val="FF0000"/>
          </w:rPr>
          <w:t>3.5b_patch_fix_android_hotspot_issue_(v01)</w:t>
        </w:r>
      </w:hyperlink>
    </w:p>
    <w:p w:rsidR="003D1B77" w:rsidRDefault="003D1B77" w:rsidP="00873E9D">
      <w:pPr>
        <w:pStyle w:val="a3"/>
        <w:numPr>
          <w:ilvl w:val="2"/>
          <w:numId w:val="38"/>
        </w:numPr>
      </w:pPr>
      <w:r>
        <w:rPr>
          <w:rFonts w:hint="eastAsia"/>
        </w:rPr>
        <w:t>[Fix] Enhance WPS stability &amp; interoperability.</w:t>
      </w:r>
    </w:p>
    <w:p w:rsidR="00E72195" w:rsidRDefault="00E72195" w:rsidP="00873E9D">
      <w:pPr>
        <w:pStyle w:val="a3"/>
        <w:numPr>
          <w:ilvl w:val="2"/>
          <w:numId w:val="38"/>
        </w:numPr>
      </w:pPr>
      <w:r>
        <w:rPr>
          <w:rFonts w:hint="eastAsia"/>
        </w:rPr>
        <w:t xml:space="preserve">[Fix] </w:t>
      </w:r>
      <w:r w:rsidR="00A870B2">
        <w:rPr>
          <w:rFonts w:hint="eastAsia"/>
        </w:rPr>
        <w:t>4-</w:t>
      </w:r>
      <w:r>
        <w:rPr>
          <w:rFonts w:hint="eastAsia"/>
        </w:rPr>
        <w:t xml:space="preserve">way handshake fail under one special corner case with one AP. </w:t>
      </w:r>
      <w:proofErr w:type="spellStart"/>
      <w:r>
        <w:rPr>
          <w:rFonts w:hint="eastAsia"/>
        </w:rPr>
        <w:t>Hardfault</w:t>
      </w:r>
      <w:proofErr w:type="spellEnd"/>
      <w:r>
        <w:rPr>
          <w:rFonts w:hint="eastAsia"/>
        </w:rPr>
        <w:t xml:space="preserve"> fixed</w:t>
      </w:r>
    </w:p>
    <w:p w:rsidR="005613B8" w:rsidRDefault="008A128A" w:rsidP="00873E9D">
      <w:pPr>
        <w:pStyle w:val="a3"/>
        <w:numPr>
          <w:ilvl w:val="2"/>
          <w:numId w:val="38"/>
        </w:numPr>
      </w:pPr>
      <w:r>
        <w:rPr>
          <w:rFonts w:hint="eastAsia"/>
        </w:rPr>
        <w:t>[Update] Support channel plan WW2.</w:t>
      </w:r>
    </w:p>
    <w:p w:rsidR="00CA40BD" w:rsidRDefault="00CA40BD" w:rsidP="00873E9D">
      <w:pPr>
        <w:pStyle w:val="a3"/>
        <w:numPr>
          <w:ilvl w:val="2"/>
          <w:numId w:val="38"/>
        </w:numPr>
      </w:pPr>
      <w:r>
        <w:rPr>
          <w:rFonts w:hint="eastAsia"/>
        </w:rPr>
        <w:t>[Update] Support ping IP in external network</w:t>
      </w:r>
    </w:p>
    <w:p w:rsidR="00CA777C" w:rsidRDefault="00CA777C" w:rsidP="00873E9D">
      <w:pPr>
        <w:pStyle w:val="a3"/>
        <w:numPr>
          <w:ilvl w:val="2"/>
          <w:numId w:val="38"/>
        </w:numPr>
      </w:pPr>
      <w:r>
        <w:rPr>
          <w:rFonts w:hint="eastAsia"/>
        </w:rPr>
        <w:t>[New] WEP key error indication event</w:t>
      </w:r>
    </w:p>
    <w:p w:rsidR="008A128A" w:rsidRDefault="008A128A" w:rsidP="00873E9D">
      <w:pPr>
        <w:pStyle w:val="a3"/>
        <w:numPr>
          <w:ilvl w:val="2"/>
          <w:numId w:val="38"/>
        </w:numPr>
      </w:pPr>
      <w:r>
        <w:rPr>
          <w:rFonts w:hint="eastAsia"/>
        </w:rPr>
        <w:t xml:space="preserve">[New] Provide API </w:t>
      </w:r>
      <w:r>
        <w:t>“</w:t>
      </w:r>
      <w:proofErr w:type="spellStart"/>
      <w:r w:rsidRPr="008A128A">
        <w:t>wext_set_sta_num</w:t>
      </w:r>
      <w:proofErr w:type="spellEnd"/>
      <w:r w:rsidRPr="008A128A">
        <w:t>()</w:t>
      </w:r>
      <w:r w:rsidRPr="008A128A">
        <w:rPr>
          <w:rFonts w:hint="eastAsia"/>
        </w:rPr>
        <w:t xml:space="preserve"> </w:t>
      </w:r>
      <w:r w:rsidRPr="008A128A">
        <w:t>“</w:t>
      </w:r>
      <w:r w:rsidRPr="008A128A">
        <w:rPr>
          <w:rFonts w:hint="eastAsia"/>
        </w:rPr>
        <w:t xml:space="preserve"> </w:t>
      </w:r>
      <w:r>
        <w:rPr>
          <w:rFonts w:hint="eastAsia"/>
        </w:rPr>
        <w:t xml:space="preserve">to support limited STAs number for AP mode. </w:t>
      </w:r>
    </w:p>
    <w:p w:rsidR="000A23C1" w:rsidRDefault="000A23C1" w:rsidP="00873E9D">
      <w:pPr>
        <w:pStyle w:val="a3"/>
        <w:numPr>
          <w:ilvl w:val="2"/>
          <w:numId w:val="38"/>
        </w:numPr>
      </w:pPr>
      <w:r>
        <w:rPr>
          <w:rFonts w:hint="eastAsia"/>
        </w:rPr>
        <w:t>[New] Support EAP supplicant</w:t>
      </w:r>
    </w:p>
    <w:p w:rsidR="00532D20" w:rsidRDefault="00532D20" w:rsidP="00532D20">
      <w:pPr>
        <w:pStyle w:val="a3"/>
        <w:numPr>
          <w:ilvl w:val="2"/>
          <w:numId w:val="38"/>
        </w:numPr>
      </w:pPr>
      <w:r>
        <w:rPr>
          <w:rFonts w:hint="eastAsia"/>
        </w:rPr>
        <w:t>[New] API for AP</w:t>
      </w:r>
      <w:r>
        <w:t>’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bssid</w:t>
      </w:r>
      <w:proofErr w:type="spellEnd"/>
      <w:r>
        <w:rPr>
          <w:rFonts w:hint="eastAsia"/>
        </w:rPr>
        <w:t xml:space="preserve"> </w:t>
      </w:r>
      <w:proofErr w:type="spellStart"/>
      <w:r w:rsidRPr="00532D20">
        <w:t>wext_get_bssid</w:t>
      </w:r>
      <w:proofErr w:type="spellEnd"/>
      <w:r w:rsidR="00C070C3">
        <w:rPr>
          <w:rFonts w:hint="eastAsia"/>
        </w:rPr>
        <w:t>()</w:t>
      </w:r>
    </w:p>
    <w:p w:rsidR="00987B76" w:rsidRDefault="00987B76" w:rsidP="00532D20">
      <w:pPr>
        <w:pStyle w:val="a3"/>
        <w:numPr>
          <w:ilvl w:val="2"/>
          <w:numId w:val="38"/>
        </w:numPr>
      </w:pPr>
      <w:r>
        <w:rPr>
          <w:rFonts w:hint="eastAsia"/>
        </w:rPr>
        <w:t>[New] Support WPS multiple credential</w:t>
      </w:r>
    </w:p>
    <w:p w:rsidR="001456F1" w:rsidRDefault="001456F1" w:rsidP="00532D20">
      <w:pPr>
        <w:pStyle w:val="a3"/>
        <w:numPr>
          <w:ilvl w:val="2"/>
          <w:numId w:val="38"/>
        </w:numPr>
      </w:pPr>
      <w:r>
        <w:rPr>
          <w:rFonts w:hint="eastAsia"/>
        </w:rPr>
        <w:t>[New] Support WPS2.0</w:t>
      </w:r>
    </w:p>
    <w:p w:rsidR="00F168E0" w:rsidRDefault="00F168E0" w:rsidP="00F168E0">
      <w:pPr>
        <w:pStyle w:val="a3"/>
        <w:numPr>
          <w:ilvl w:val="2"/>
          <w:numId w:val="38"/>
        </w:numPr>
      </w:pPr>
      <w:r>
        <w:rPr>
          <w:rFonts w:hint="eastAsia"/>
        </w:rPr>
        <w:t xml:space="preserve">[New] Support STA timeout mechanism in AP mode. Please check </w:t>
      </w:r>
      <w:r w:rsidRPr="00F168E0">
        <w:t>CONFIG_ENABLE_AP_POLLING_CLIENT_ALIVE</w:t>
      </w:r>
      <w:r>
        <w:rPr>
          <w:rFonts w:hint="eastAsia"/>
        </w:rPr>
        <w:t xml:space="preserve"> for detail. </w:t>
      </w:r>
    </w:p>
    <w:p w:rsidR="00FF3728" w:rsidRDefault="00FF3728" w:rsidP="00FF3728">
      <w:pPr>
        <w:pStyle w:val="a3"/>
        <w:numPr>
          <w:ilvl w:val="0"/>
          <w:numId w:val="38"/>
        </w:numPr>
      </w:pPr>
      <w:r>
        <w:rPr>
          <w:rFonts w:hint="eastAsia"/>
        </w:rPr>
        <w:t xml:space="preserve">Simple </w:t>
      </w:r>
      <w:proofErr w:type="spellStart"/>
      <w:r>
        <w:rPr>
          <w:rFonts w:hint="eastAsia"/>
        </w:rPr>
        <w:t>config</w:t>
      </w:r>
      <w:proofErr w:type="spellEnd"/>
    </w:p>
    <w:p w:rsidR="00FF3728" w:rsidRDefault="00FF3728" w:rsidP="000269B8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Ameba-1/Ameba-Z </w:t>
      </w:r>
    </w:p>
    <w:p w:rsidR="00FF3728" w:rsidRDefault="00FF3728" w:rsidP="000269B8">
      <w:pPr>
        <w:pStyle w:val="a3"/>
        <w:numPr>
          <w:ilvl w:val="2"/>
          <w:numId w:val="38"/>
        </w:numPr>
      </w:pPr>
      <w:r>
        <w:rPr>
          <w:rFonts w:hint="eastAsia"/>
        </w:rPr>
        <w:t xml:space="preserve">[Update] Improve simple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v3 </w:t>
      </w:r>
    </w:p>
    <w:p w:rsidR="005613B8" w:rsidRDefault="005613B8" w:rsidP="005613B8">
      <w:pPr>
        <w:pStyle w:val="a3"/>
        <w:numPr>
          <w:ilvl w:val="0"/>
          <w:numId w:val="38"/>
        </w:numPr>
      </w:pPr>
      <w:r>
        <w:rPr>
          <w:rFonts w:hint="eastAsia"/>
        </w:rPr>
        <w:t>Power S</w:t>
      </w:r>
      <w:r>
        <w:t>a</w:t>
      </w:r>
      <w:r>
        <w:rPr>
          <w:rFonts w:hint="eastAsia"/>
        </w:rPr>
        <w:t>ve</w:t>
      </w:r>
    </w:p>
    <w:p w:rsidR="00CA40BD" w:rsidRDefault="00CA40BD" w:rsidP="005613B8">
      <w:pPr>
        <w:pStyle w:val="a3"/>
        <w:numPr>
          <w:ilvl w:val="1"/>
          <w:numId w:val="38"/>
        </w:numPr>
      </w:pPr>
      <w:r>
        <w:rPr>
          <w:rFonts w:hint="eastAsia"/>
        </w:rPr>
        <w:t>Ameba</w:t>
      </w:r>
      <w:r w:rsidR="00FF3728">
        <w:rPr>
          <w:rFonts w:hint="eastAsia"/>
        </w:rPr>
        <w:t>-1</w:t>
      </w:r>
      <w:r>
        <w:rPr>
          <w:rFonts w:hint="eastAsia"/>
        </w:rPr>
        <w:t>/Ameba</w:t>
      </w:r>
      <w:r w:rsidR="00FF3728">
        <w:rPr>
          <w:rFonts w:hint="eastAsia"/>
        </w:rPr>
        <w:t>-</w:t>
      </w:r>
      <w:r>
        <w:rPr>
          <w:rFonts w:hint="eastAsia"/>
        </w:rPr>
        <w:t>Z</w:t>
      </w:r>
    </w:p>
    <w:p w:rsidR="005613B8" w:rsidRDefault="00CA40BD" w:rsidP="000269B8">
      <w:pPr>
        <w:pStyle w:val="a3"/>
        <w:numPr>
          <w:ilvl w:val="2"/>
          <w:numId w:val="38"/>
        </w:numPr>
      </w:pPr>
      <w:r>
        <w:rPr>
          <w:rFonts w:hint="eastAsia"/>
        </w:rPr>
        <w:t xml:space="preserve">[Update] Adjust </w:t>
      </w:r>
      <w:r>
        <w:t>tickles</w:t>
      </w:r>
      <w:r>
        <w:rPr>
          <w:rFonts w:hint="eastAsia"/>
        </w:rPr>
        <w:t xml:space="preserve"> API to support both Ameba</w:t>
      </w:r>
      <w:r w:rsidR="00FF3728">
        <w:rPr>
          <w:rFonts w:hint="eastAsia"/>
        </w:rPr>
        <w:t>-1</w:t>
      </w:r>
      <w:r>
        <w:rPr>
          <w:rFonts w:hint="eastAsia"/>
        </w:rPr>
        <w:t>/Ameba</w:t>
      </w:r>
      <w:r w:rsidR="00FF3728">
        <w:rPr>
          <w:rFonts w:hint="eastAsia"/>
        </w:rPr>
        <w:t>-</w:t>
      </w:r>
      <w:r>
        <w:rPr>
          <w:rFonts w:hint="eastAsia"/>
        </w:rPr>
        <w:t>Z</w:t>
      </w:r>
    </w:p>
    <w:p w:rsidR="005613B8" w:rsidRDefault="005613B8" w:rsidP="005613B8">
      <w:pPr>
        <w:pStyle w:val="a3"/>
        <w:numPr>
          <w:ilvl w:val="0"/>
          <w:numId w:val="38"/>
        </w:numPr>
      </w:pPr>
      <w:r>
        <w:rPr>
          <w:rFonts w:hint="eastAsia"/>
        </w:rPr>
        <w:t>Multimedia</w:t>
      </w:r>
    </w:p>
    <w:p w:rsidR="00CA40BD" w:rsidRDefault="00CA40BD" w:rsidP="005613B8">
      <w:pPr>
        <w:pStyle w:val="a3"/>
        <w:numPr>
          <w:ilvl w:val="1"/>
          <w:numId w:val="38"/>
        </w:numPr>
      </w:pPr>
      <w:r>
        <w:rPr>
          <w:rFonts w:hint="eastAsia"/>
        </w:rPr>
        <w:t>Ameba</w:t>
      </w:r>
      <w:r w:rsidR="00FF3728">
        <w:rPr>
          <w:rFonts w:hint="eastAsia"/>
        </w:rPr>
        <w:t>1</w:t>
      </w:r>
    </w:p>
    <w:p w:rsidR="005613B8" w:rsidRDefault="00B7490F" w:rsidP="000269B8">
      <w:pPr>
        <w:pStyle w:val="a3"/>
        <w:numPr>
          <w:ilvl w:val="2"/>
          <w:numId w:val="38"/>
        </w:numPr>
      </w:pPr>
      <w:r>
        <w:rPr>
          <w:rFonts w:hint="eastAsia"/>
        </w:rPr>
        <w:t xml:space="preserve">[New] Playback MP3 file in 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 xml:space="preserve"> card. Ameba</w:t>
      </w:r>
      <w:r w:rsidR="00FF3728">
        <w:rPr>
          <w:rFonts w:hint="eastAsia"/>
        </w:rPr>
        <w:t>-1</w:t>
      </w:r>
      <w:r>
        <w:rPr>
          <w:rFonts w:hint="eastAsia"/>
        </w:rPr>
        <w:t xml:space="preserve"> only</w:t>
      </w:r>
    </w:p>
    <w:p w:rsidR="00B7490F" w:rsidRDefault="00B7490F" w:rsidP="000269B8">
      <w:pPr>
        <w:pStyle w:val="a3"/>
        <w:numPr>
          <w:ilvl w:val="2"/>
          <w:numId w:val="38"/>
        </w:numPr>
      </w:pPr>
      <w:r>
        <w:rPr>
          <w:rFonts w:hint="eastAsia"/>
        </w:rPr>
        <w:t>[New] Streaming MP3 from RTSP server. Ameba</w:t>
      </w:r>
      <w:r w:rsidR="00FF3728">
        <w:rPr>
          <w:rFonts w:hint="eastAsia"/>
        </w:rPr>
        <w:t>-1</w:t>
      </w:r>
      <w:r>
        <w:rPr>
          <w:rFonts w:hint="eastAsia"/>
        </w:rPr>
        <w:t xml:space="preserve"> only</w:t>
      </w:r>
    </w:p>
    <w:p w:rsidR="005613B8" w:rsidRDefault="00652E9A" w:rsidP="000269B8">
      <w:pPr>
        <w:pStyle w:val="a3"/>
        <w:numPr>
          <w:ilvl w:val="0"/>
          <w:numId w:val="38"/>
        </w:numPr>
      </w:pPr>
      <w:r>
        <w:rPr>
          <w:rFonts w:hint="eastAsia"/>
        </w:rPr>
        <w:t>I2S</w:t>
      </w:r>
    </w:p>
    <w:p w:rsidR="00652E9A" w:rsidRDefault="00652E9A" w:rsidP="00652E9A">
      <w:pPr>
        <w:pStyle w:val="a3"/>
        <w:numPr>
          <w:ilvl w:val="1"/>
          <w:numId w:val="38"/>
        </w:numPr>
      </w:pPr>
      <w:r>
        <w:rPr>
          <w:rFonts w:hint="eastAsia"/>
        </w:rPr>
        <w:t xml:space="preserve">Add  driver for </w:t>
      </w:r>
      <w:r w:rsidR="005132CC">
        <w:rPr>
          <w:rFonts w:hint="eastAsia"/>
        </w:rPr>
        <w:t xml:space="preserve">audio codec </w:t>
      </w:r>
      <w:r>
        <w:rPr>
          <w:rFonts w:hint="eastAsia"/>
        </w:rPr>
        <w:t>sgtl5000</w:t>
      </w:r>
    </w:p>
    <w:p w:rsidR="005613B8" w:rsidRDefault="005613B8" w:rsidP="005613B8">
      <w:pPr>
        <w:pStyle w:val="a3"/>
        <w:numPr>
          <w:ilvl w:val="0"/>
          <w:numId w:val="38"/>
        </w:numPr>
      </w:pPr>
      <w:r>
        <w:rPr>
          <w:rFonts w:hint="eastAsia"/>
        </w:rPr>
        <w:t>Ethernet</w:t>
      </w:r>
    </w:p>
    <w:p w:rsidR="00F168E0" w:rsidRDefault="00F168E0" w:rsidP="000269B8">
      <w:pPr>
        <w:pStyle w:val="a3"/>
        <w:numPr>
          <w:ilvl w:val="2"/>
          <w:numId w:val="38"/>
        </w:numPr>
      </w:pPr>
      <w:r>
        <w:rPr>
          <w:rFonts w:hint="eastAsia"/>
        </w:rPr>
        <w:lastRenderedPageBreak/>
        <w:t>Ameba</w:t>
      </w:r>
      <w:r w:rsidR="00FF3728">
        <w:rPr>
          <w:rFonts w:hint="eastAsia"/>
        </w:rPr>
        <w:t>-1</w:t>
      </w:r>
    </w:p>
    <w:p w:rsidR="00F168E0" w:rsidRDefault="00F168E0" w:rsidP="000269B8">
      <w:pPr>
        <w:pStyle w:val="a3"/>
        <w:numPr>
          <w:ilvl w:val="3"/>
          <w:numId w:val="38"/>
        </w:numPr>
      </w:pPr>
      <w:r>
        <w:rPr>
          <w:rFonts w:hint="eastAsia"/>
        </w:rPr>
        <w:t>[Fix] Fix routing error under fixed IP configuration</w:t>
      </w:r>
    </w:p>
    <w:p w:rsidR="00563460" w:rsidRDefault="005613B8" w:rsidP="00563460">
      <w:pPr>
        <w:pStyle w:val="a3"/>
        <w:numPr>
          <w:ilvl w:val="0"/>
          <w:numId w:val="38"/>
        </w:numPr>
      </w:pPr>
      <w:r>
        <w:rPr>
          <w:rFonts w:hint="eastAsia"/>
        </w:rPr>
        <w:t>Network Stack</w:t>
      </w:r>
    </w:p>
    <w:p w:rsidR="008373CC" w:rsidRDefault="008373CC" w:rsidP="008373CC">
      <w:pPr>
        <w:pStyle w:val="a3"/>
        <w:numPr>
          <w:ilvl w:val="1"/>
          <w:numId w:val="38"/>
        </w:numPr>
      </w:pPr>
      <w:r>
        <w:rPr>
          <w:rFonts w:hint="eastAsia"/>
        </w:rPr>
        <w:t>Ameba</w:t>
      </w:r>
      <w:r w:rsidR="00FF3728">
        <w:rPr>
          <w:rFonts w:hint="eastAsia"/>
        </w:rPr>
        <w:t>-1</w:t>
      </w:r>
      <w:r>
        <w:rPr>
          <w:rFonts w:hint="eastAsia"/>
        </w:rPr>
        <w:t>/Ameba</w:t>
      </w:r>
      <w:r w:rsidR="00FF3728">
        <w:rPr>
          <w:rFonts w:hint="eastAsia"/>
        </w:rPr>
        <w:t>-</w:t>
      </w:r>
      <w:r>
        <w:rPr>
          <w:rFonts w:hint="eastAsia"/>
        </w:rPr>
        <w:t>Z</w:t>
      </w:r>
    </w:p>
    <w:p w:rsidR="00563460" w:rsidRDefault="00563460" w:rsidP="008373CC">
      <w:pPr>
        <w:pStyle w:val="a3"/>
        <w:numPr>
          <w:ilvl w:val="2"/>
          <w:numId w:val="38"/>
        </w:numPr>
      </w:pPr>
      <w:proofErr w:type="spellStart"/>
      <w:r>
        <w:rPr>
          <w:rFonts w:hint="eastAsia"/>
        </w:rPr>
        <w:t>WebSocket</w:t>
      </w:r>
      <w:proofErr w:type="spellEnd"/>
    </w:p>
    <w:p w:rsidR="008373CC" w:rsidRDefault="008373CC" w:rsidP="00563460">
      <w:pPr>
        <w:pStyle w:val="a3"/>
        <w:numPr>
          <w:ilvl w:val="3"/>
          <w:numId w:val="38"/>
        </w:numPr>
      </w:pPr>
      <w:r>
        <w:rPr>
          <w:rFonts w:hint="eastAsia"/>
        </w:rPr>
        <w:t>[Fix] fix memory leak on some condition</w:t>
      </w:r>
    </w:p>
    <w:p w:rsidR="00563460" w:rsidRDefault="00563460" w:rsidP="00563460">
      <w:pPr>
        <w:pStyle w:val="a3"/>
        <w:numPr>
          <w:ilvl w:val="2"/>
          <w:numId w:val="38"/>
        </w:numPr>
      </w:pPr>
      <w:r>
        <w:rPr>
          <w:rFonts w:hint="eastAsia"/>
        </w:rPr>
        <w:t>HTTP Server</w:t>
      </w:r>
    </w:p>
    <w:p w:rsidR="00563460" w:rsidRDefault="00563460" w:rsidP="00563460">
      <w:pPr>
        <w:pStyle w:val="a3"/>
        <w:numPr>
          <w:ilvl w:val="3"/>
          <w:numId w:val="38"/>
        </w:numPr>
      </w:pPr>
      <w:r>
        <w:rPr>
          <w:rFonts w:hint="eastAsia"/>
        </w:rPr>
        <w:t>[Update]</w:t>
      </w:r>
      <w:r w:rsidR="00844292">
        <w:rPr>
          <w:rFonts w:hint="eastAsia"/>
        </w:rPr>
        <w:t xml:space="preserve"> Add some interface API</w:t>
      </w:r>
    </w:p>
    <w:p w:rsidR="001040C3" w:rsidRDefault="001040C3" w:rsidP="001040C3">
      <w:pPr>
        <w:pStyle w:val="a3"/>
        <w:numPr>
          <w:ilvl w:val="2"/>
          <w:numId w:val="38"/>
        </w:numPr>
      </w:pPr>
      <w:r>
        <w:rPr>
          <w:rFonts w:hint="eastAsia"/>
        </w:rPr>
        <w:t>Ping</w:t>
      </w:r>
    </w:p>
    <w:p w:rsidR="001040C3" w:rsidRDefault="001040C3" w:rsidP="001040C3">
      <w:pPr>
        <w:pStyle w:val="a3"/>
        <w:numPr>
          <w:ilvl w:val="3"/>
          <w:numId w:val="38"/>
        </w:numPr>
      </w:pPr>
      <w:r>
        <w:rPr>
          <w:rFonts w:hint="eastAsia"/>
        </w:rPr>
        <w:t xml:space="preserve">[Update] Support ping </w:t>
      </w:r>
      <w:r w:rsidR="00987B76">
        <w:rPr>
          <w:rFonts w:hint="eastAsia"/>
        </w:rPr>
        <w:t xml:space="preserve">with </w:t>
      </w:r>
      <w:r>
        <w:rPr>
          <w:rFonts w:hint="eastAsia"/>
        </w:rPr>
        <w:t>domain name</w:t>
      </w:r>
    </w:p>
    <w:p w:rsidR="00792558" w:rsidRDefault="00792558" w:rsidP="00792558">
      <w:pPr>
        <w:pStyle w:val="a3"/>
        <w:numPr>
          <w:ilvl w:val="2"/>
          <w:numId w:val="38"/>
        </w:numPr>
      </w:pPr>
      <w:proofErr w:type="spellStart"/>
      <w:r>
        <w:rPr>
          <w:rFonts w:hint="eastAsia"/>
        </w:rPr>
        <w:t>DHCP</w:t>
      </w:r>
      <w:r w:rsidR="00F168E0">
        <w:rPr>
          <w:rFonts w:hint="eastAsia"/>
        </w:rPr>
        <w:t>c</w:t>
      </w:r>
      <w:proofErr w:type="spellEnd"/>
    </w:p>
    <w:p w:rsidR="00792558" w:rsidRDefault="00792558" w:rsidP="00792558">
      <w:pPr>
        <w:pStyle w:val="a3"/>
        <w:numPr>
          <w:ilvl w:val="3"/>
          <w:numId w:val="38"/>
        </w:numPr>
      </w:pPr>
      <w:r>
        <w:rPr>
          <w:rFonts w:hint="eastAsia"/>
        </w:rPr>
        <w:t>[</w:t>
      </w:r>
      <w:r w:rsidR="00F168E0">
        <w:rPr>
          <w:rFonts w:hint="eastAsia"/>
        </w:rPr>
        <w:t>Fix</w:t>
      </w:r>
      <w:r>
        <w:rPr>
          <w:rFonts w:hint="eastAsia"/>
        </w:rPr>
        <w:t>] Fix DHCP release</w:t>
      </w:r>
    </w:p>
    <w:p w:rsidR="00F168E0" w:rsidRDefault="00F168E0" w:rsidP="000269B8">
      <w:pPr>
        <w:pStyle w:val="a3"/>
        <w:numPr>
          <w:ilvl w:val="2"/>
          <w:numId w:val="38"/>
        </w:numPr>
      </w:pPr>
      <w:r>
        <w:rPr>
          <w:rFonts w:hint="eastAsia"/>
        </w:rPr>
        <w:t>DHCPs</w:t>
      </w:r>
    </w:p>
    <w:p w:rsidR="00F168E0" w:rsidRDefault="00F168E0">
      <w:pPr>
        <w:pStyle w:val="a3"/>
        <w:numPr>
          <w:ilvl w:val="3"/>
          <w:numId w:val="38"/>
        </w:numPr>
      </w:pPr>
      <w:r>
        <w:rPr>
          <w:rFonts w:hint="eastAsia"/>
        </w:rPr>
        <w:t>[Fix] Fix interoperability with iPhone SE</w:t>
      </w:r>
    </w:p>
    <w:p w:rsidR="00F168E0" w:rsidRDefault="00F168E0" w:rsidP="000269B8">
      <w:pPr>
        <w:pStyle w:val="a3"/>
        <w:numPr>
          <w:ilvl w:val="2"/>
          <w:numId w:val="38"/>
        </w:numPr>
      </w:pPr>
      <w:proofErr w:type="spellStart"/>
      <w:r>
        <w:rPr>
          <w:rFonts w:hint="eastAsia"/>
        </w:rPr>
        <w:t>QQLink</w:t>
      </w:r>
      <w:proofErr w:type="spellEnd"/>
    </w:p>
    <w:p w:rsidR="00F168E0" w:rsidRDefault="00F168E0">
      <w:pPr>
        <w:pStyle w:val="a3"/>
        <w:numPr>
          <w:ilvl w:val="3"/>
          <w:numId w:val="38"/>
        </w:numPr>
      </w:pPr>
      <w:r>
        <w:rPr>
          <w:rFonts w:hint="eastAsia"/>
        </w:rPr>
        <w:t>[Update] Lib update</w:t>
      </w:r>
    </w:p>
    <w:p w:rsidR="00F168E0" w:rsidRDefault="00F168E0" w:rsidP="000269B8">
      <w:pPr>
        <w:pStyle w:val="a3"/>
        <w:numPr>
          <w:ilvl w:val="2"/>
          <w:numId w:val="38"/>
        </w:numPr>
      </w:pPr>
      <w:proofErr w:type="spellStart"/>
      <w:r>
        <w:rPr>
          <w:rFonts w:hint="eastAsia"/>
        </w:rPr>
        <w:t>Airkiss</w:t>
      </w:r>
      <w:proofErr w:type="spellEnd"/>
    </w:p>
    <w:p w:rsidR="00F168E0" w:rsidRDefault="00F168E0">
      <w:pPr>
        <w:pStyle w:val="a3"/>
        <w:numPr>
          <w:ilvl w:val="3"/>
          <w:numId w:val="38"/>
        </w:numPr>
      </w:pPr>
      <w:r>
        <w:rPr>
          <w:rFonts w:hint="eastAsia"/>
        </w:rPr>
        <w:t>[Update] Update to new version</w:t>
      </w:r>
    </w:p>
    <w:p w:rsidR="008D0554" w:rsidRDefault="008D0554" w:rsidP="008D0554">
      <w:pPr>
        <w:pStyle w:val="a3"/>
        <w:numPr>
          <w:ilvl w:val="1"/>
          <w:numId w:val="38"/>
        </w:numPr>
      </w:pPr>
      <w:r>
        <w:rPr>
          <w:rFonts w:hint="eastAsia"/>
        </w:rPr>
        <w:t>Ameba</w:t>
      </w:r>
      <w:r w:rsidR="00FF3728">
        <w:rPr>
          <w:rFonts w:hint="eastAsia"/>
        </w:rPr>
        <w:t>-1</w:t>
      </w:r>
    </w:p>
    <w:p w:rsidR="008D0554" w:rsidRDefault="008D0554" w:rsidP="008D0554">
      <w:pPr>
        <w:pStyle w:val="a3"/>
        <w:numPr>
          <w:ilvl w:val="2"/>
          <w:numId w:val="38"/>
        </w:numPr>
      </w:pPr>
      <w:proofErr w:type="spellStart"/>
      <w:r>
        <w:rPr>
          <w:rFonts w:hint="eastAsia"/>
        </w:rPr>
        <w:t>mbedTLS</w:t>
      </w:r>
      <w:proofErr w:type="spellEnd"/>
    </w:p>
    <w:p w:rsidR="008D0554" w:rsidRDefault="008D0554" w:rsidP="008D0554">
      <w:pPr>
        <w:pStyle w:val="a3"/>
        <w:numPr>
          <w:ilvl w:val="3"/>
          <w:numId w:val="38"/>
        </w:numPr>
      </w:pPr>
      <w:r>
        <w:rPr>
          <w:rFonts w:hint="eastAsia"/>
        </w:rPr>
        <w:t xml:space="preserve">[New] Support </w:t>
      </w:r>
      <w:proofErr w:type="spellStart"/>
      <w:r>
        <w:rPr>
          <w:rFonts w:hint="eastAsia"/>
        </w:rPr>
        <w:t>mbedTLS</w:t>
      </w:r>
      <w:proofErr w:type="spellEnd"/>
      <w:r>
        <w:rPr>
          <w:rFonts w:hint="eastAsia"/>
        </w:rPr>
        <w:t xml:space="preserve">. It is suggested to stay </w:t>
      </w:r>
      <w:proofErr w:type="spellStart"/>
      <w:r>
        <w:rPr>
          <w:rFonts w:hint="eastAsia"/>
        </w:rPr>
        <w:t>PolarSSL</w:t>
      </w:r>
      <w:proofErr w:type="spellEnd"/>
      <w:r>
        <w:rPr>
          <w:rFonts w:hint="eastAsia"/>
        </w:rPr>
        <w:t xml:space="preserve"> in Ameba</w:t>
      </w:r>
      <w:r w:rsidR="00FF3728">
        <w:rPr>
          <w:rFonts w:hint="eastAsia"/>
        </w:rPr>
        <w:t>-</w:t>
      </w:r>
      <w:r>
        <w:rPr>
          <w:rFonts w:hint="eastAsia"/>
        </w:rPr>
        <w:t>Z for memory consideration.</w:t>
      </w:r>
    </w:p>
    <w:p w:rsidR="00446F01" w:rsidRDefault="00446F01" w:rsidP="00446F01">
      <w:pPr>
        <w:pStyle w:val="a3"/>
        <w:numPr>
          <w:ilvl w:val="2"/>
          <w:numId w:val="38"/>
        </w:numPr>
      </w:pPr>
      <w:proofErr w:type="spellStart"/>
      <w:r>
        <w:rPr>
          <w:rFonts w:hint="eastAsia"/>
        </w:rPr>
        <w:t>PolarSSL</w:t>
      </w:r>
      <w:proofErr w:type="spellEnd"/>
    </w:p>
    <w:p w:rsidR="00446F01" w:rsidRDefault="00446F01">
      <w:pPr>
        <w:pStyle w:val="a3"/>
        <w:numPr>
          <w:ilvl w:val="3"/>
          <w:numId w:val="38"/>
        </w:numPr>
      </w:pPr>
      <w:r>
        <w:rPr>
          <w:rFonts w:hint="eastAsia"/>
        </w:rPr>
        <w:t xml:space="preserve">[Update] </w:t>
      </w:r>
      <w:r w:rsidR="00E72195">
        <w:rPr>
          <w:rFonts w:hint="eastAsia"/>
        </w:rPr>
        <w:t>Speed up connection time</w:t>
      </w:r>
    </w:p>
    <w:p w:rsidR="005613B8" w:rsidRDefault="005613B8" w:rsidP="005613B8">
      <w:pPr>
        <w:pStyle w:val="a3"/>
        <w:numPr>
          <w:ilvl w:val="0"/>
          <w:numId w:val="38"/>
        </w:numPr>
      </w:pPr>
      <w:r>
        <w:rPr>
          <w:rFonts w:hint="eastAsia"/>
        </w:rPr>
        <w:t>Others</w:t>
      </w:r>
    </w:p>
    <w:p w:rsidR="00C070C3" w:rsidRDefault="00C070C3" w:rsidP="002E66AC">
      <w:pPr>
        <w:pStyle w:val="a3"/>
        <w:numPr>
          <w:ilvl w:val="1"/>
          <w:numId w:val="38"/>
        </w:numPr>
      </w:pPr>
      <w:r>
        <w:rPr>
          <w:rFonts w:hint="eastAsia"/>
        </w:rPr>
        <w:t>Ameba</w:t>
      </w:r>
      <w:r w:rsidR="00FF3728">
        <w:rPr>
          <w:rFonts w:hint="eastAsia"/>
        </w:rPr>
        <w:t>-1</w:t>
      </w:r>
      <w:r>
        <w:rPr>
          <w:rFonts w:hint="eastAsia"/>
        </w:rPr>
        <w:t>/Ameba</w:t>
      </w:r>
      <w:r w:rsidR="00FF3728">
        <w:rPr>
          <w:rFonts w:hint="eastAsia"/>
        </w:rPr>
        <w:t>-</w:t>
      </w:r>
      <w:r>
        <w:rPr>
          <w:rFonts w:hint="eastAsia"/>
        </w:rPr>
        <w:t>Z</w:t>
      </w:r>
    </w:p>
    <w:p w:rsidR="00757632" w:rsidRPr="004D684F" w:rsidRDefault="00757632" w:rsidP="000269B8">
      <w:pPr>
        <w:pStyle w:val="a3"/>
        <w:numPr>
          <w:ilvl w:val="2"/>
          <w:numId w:val="38"/>
        </w:numPr>
      </w:pPr>
      <w:r>
        <w:rPr>
          <w:rFonts w:hint="eastAsia"/>
        </w:rPr>
        <w:t>OS API Suggestion</w:t>
      </w:r>
    </w:p>
    <w:p w:rsidR="00757632" w:rsidRPr="004D684F" w:rsidRDefault="00757632" w:rsidP="000269B8">
      <w:pPr>
        <w:pStyle w:val="a3"/>
        <w:numPr>
          <w:ilvl w:val="3"/>
          <w:numId w:val="38"/>
        </w:numPr>
      </w:pPr>
      <w:r>
        <w:rPr>
          <w:rFonts w:eastAsia="SimSun" w:hint="eastAsia"/>
          <w:lang w:eastAsia="zh-CN"/>
        </w:rPr>
        <w:t>[</w:t>
      </w:r>
      <w:r w:rsidR="003F0871">
        <w:rPr>
          <w:rFonts w:hint="eastAsia"/>
        </w:rPr>
        <w:t>Update</w:t>
      </w:r>
      <w:r>
        <w:rPr>
          <w:rFonts w:eastAsia="SimSun" w:hint="eastAsia"/>
          <w:lang w:eastAsia="zh-CN"/>
        </w:rPr>
        <w:t xml:space="preserve">] For new users, please use </w:t>
      </w:r>
      <w:proofErr w:type="spellStart"/>
      <w:r>
        <w:rPr>
          <w:rFonts w:eastAsia="SimSun" w:hint="eastAsia"/>
          <w:lang w:eastAsia="zh-CN"/>
        </w:rPr>
        <w:t>osdep_service.h</w:t>
      </w:r>
      <w:proofErr w:type="spellEnd"/>
      <w:r>
        <w:rPr>
          <w:rFonts w:eastAsia="SimSun" w:hint="eastAsia"/>
          <w:lang w:eastAsia="zh-CN"/>
        </w:rPr>
        <w:t xml:space="preserve"> in folder </w:t>
      </w:r>
      <w:r w:rsidRPr="004D684F">
        <w:rPr>
          <w:rFonts w:eastAsia="SimSun"/>
          <w:lang w:eastAsia="zh-CN"/>
        </w:rPr>
        <w:t>component\</w:t>
      </w:r>
      <w:proofErr w:type="spellStart"/>
      <w:r w:rsidRPr="004D684F">
        <w:rPr>
          <w:rFonts w:eastAsia="SimSun"/>
          <w:lang w:eastAsia="zh-CN"/>
        </w:rPr>
        <w:t>os</w:t>
      </w:r>
      <w:proofErr w:type="spellEnd"/>
      <w:r w:rsidRPr="004D684F">
        <w:rPr>
          <w:rFonts w:eastAsia="SimSun"/>
          <w:lang w:eastAsia="zh-CN"/>
        </w:rPr>
        <w:t>\</w:t>
      </w:r>
      <w:proofErr w:type="spellStart"/>
      <w:r w:rsidRPr="004D684F">
        <w:rPr>
          <w:rFonts w:eastAsia="SimSun"/>
          <w:lang w:eastAsia="zh-CN"/>
        </w:rPr>
        <w:t>os_dep</w:t>
      </w:r>
      <w:proofErr w:type="spellEnd"/>
    </w:p>
    <w:p w:rsidR="00757632" w:rsidRPr="004D684F" w:rsidRDefault="00757632" w:rsidP="000269B8">
      <w:pPr>
        <w:pStyle w:val="a3"/>
        <w:numPr>
          <w:ilvl w:val="3"/>
          <w:numId w:val="38"/>
        </w:numPr>
      </w:pPr>
      <w:r>
        <w:rPr>
          <w:rFonts w:eastAsia="SimSun" w:hint="eastAsia"/>
          <w:lang w:eastAsia="zh-CN"/>
        </w:rPr>
        <w:t>[</w:t>
      </w:r>
      <w:r w:rsidR="003F0871">
        <w:rPr>
          <w:rFonts w:hint="eastAsia"/>
        </w:rPr>
        <w:t>Update</w:t>
      </w:r>
      <w:r>
        <w:rPr>
          <w:rFonts w:eastAsia="SimSun" w:hint="eastAsia"/>
          <w:lang w:eastAsia="zh-CN"/>
        </w:rPr>
        <w:t xml:space="preserve">] For old uses, suggest replace </w:t>
      </w:r>
      <w:proofErr w:type="spellStart"/>
      <w:r>
        <w:rPr>
          <w:rFonts w:eastAsia="SimSun" w:hint="eastAsia"/>
          <w:lang w:eastAsia="zh-CN"/>
        </w:rPr>
        <w:t>osdep_api.h</w:t>
      </w:r>
      <w:proofErr w:type="spellEnd"/>
      <w:r>
        <w:rPr>
          <w:rFonts w:eastAsia="SimSun" w:hint="eastAsia"/>
          <w:lang w:eastAsia="zh-CN"/>
        </w:rPr>
        <w:t xml:space="preserve"> with </w:t>
      </w:r>
      <w:proofErr w:type="spellStart"/>
      <w:r>
        <w:rPr>
          <w:rFonts w:eastAsia="SimSun" w:hint="eastAsia"/>
          <w:lang w:eastAsia="zh-CN"/>
        </w:rPr>
        <w:t>osdep_service.h</w:t>
      </w:r>
      <w:proofErr w:type="spellEnd"/>
    </w:p>
    <w:p w:rsidR="00757632" w:rsidRPr="004D684F" w:rsidRDefault="00757632" w:rsidP="000269B8">
      <w:pPr>
        <w:pStyle w:val="a3"/>
        <w:numPr>
          <w:ilvl w:val="3"/>
          <w:numId w:val="38"/>
        </w:numPr>
      </w:pPr>
      <w:r>
        <w:rPr>
          <w:rFonts w:hint="eastAsia"/>
        </w:rPr>
        <w:t>[Update]</w:t>
      </w:r>
      <w:r>
        <w:rPr>
          <w:rFonts w:eastAsia="SimSun" w:hint="eastAsia"/>
          <w:lang w:eastAsia="zh-CN"/>
        </w:rPr>
        <w:t xml:space="preserve"> move </w:t>
      </w:r>
      <w:proofErr w:type="spellStart"/>
      <w:r>
        <w:rPr>
          <w:rFonts w:eastAsia="SimSun" w:hint="eastAsia"/>
          <w:lang w:eastAsia="zh-CN"/>
        </w:rPr>
        <w:t>osdep_api.h</w:t>
      </w:r>
      <w:proofErr w:type="spellEnd"/>
      <w:r>
        <w:rPr>
          <w:rFonts w:eastAsia="SimSun" w:hint="eastAsia"/>
          <w:lang w:eastAsia="zh-CN"/>
        </w:rPr>
        <w:t xml:space="preserve"> code to </w:t>
      </w:r>
      <w:r w:rsidRPr="004D684F">
        <w:rPr>
          <w:rFonts w:eastAsia="SimSun"/>
          <w:lang w:eastAsia="zh-CN"/>
        </w:rPr>
        <w:t>component\</w:t>
      </w:r>
      <w:proofErr w:type="spellStart"/>
      <w:r w:rsidRPr="004D684F">
        <w:rPr>
          <w:rFonts w:eastAsia="SimSun"/>
          <w:lang w:eastAsia="zh-CN"/>
        </w:rPr>
        <w:t>soc</w:t>
      </w:r>
      <w:proofErr w:type="spellEnd"/>
      <w:r w:rsidRPr="004D684F">
        <w:rPr>
          <w:rFonts w:eastAsia="SimSun"/>
          <w:lang w:eastAsia="zh-CN"/>
        </w:rPr>
        <w:t>\</w:t>
      </w:r>
      <w:proofErr w:type="spellStart"/>
      <w:r w:rsidRPr="004D684F">
        <w:rPr>
          <w:rFonts w:eastAsia="SimSun"/>
          <w:lang w:eastAsia="zh-CN"/>
        </w:rPr>
        <w:t>realtek</w:t>
      </w:r>
      <w:proofErr w:type="spellEnd"/>
      <w:r w:rsidRPr="004D684F">
        <w:rPr>
          <w:rFonts w:eastAsia="SimSun"/>
          <w:lang w:eastAsia="zh-CN"/>
        </w:rPr>
        <w:t>\8195a\</w:t>
      </w:r>
      <w:proofErr w:type="spellStart"/>
      <w:r w:rsidRPr="004D684F">
        <w:rPr>
          <w:rFonts w:eastAsia="SimSun"/>
          <w:lang w:eastAsia="zh-CN"/>
        </w:rPr>
        <w:t>misc</w:t>
      </w:r>
      <w:proofErr w:type="spellEnd"/>
      <w:r w:rsidRPr="004D684F">
        <w:rPr>
          <w:rFonts w:eastAsia="SimSun"/>
          <w:lang w:eastAsia="zh-CN"/>
        </w:rPr>
        <w:t>\</w:t>
      </w:r>
      <w:proofErr w:type="spellStart"/>
      <w:r w:rsidRPr="004D684F">
        <w:rPr>
          <w:rFonts w:eastAsia="SimSun"/>
          <w:lang w:eastAsia="zh-CN"/>
        </w:rPr>
        <w:t>os</w:t>
      </w:r>
      <w:proofErr w:type="spellEnd"/>
      <w:r>
        <w:rPr>
          <w:rFonts w:eastAsia="SimSun" w:hint="eastAsia"/>
          <w:lang w:eastAsia="zh-CN"/>
        </w:rPr>
        <w:t xml:space="preserve"> </w:t>
      </w:r>
    </w:p>
    <w:p w:rsidR="002E6C58" w:rsidRDefault="002E6C58" w:rsidP="00C070C3">
      <w:pPr>
        <w:pStyle w:val="a3"/>
        <w:numPr>
          <w:ilvl w:val="2"/>
          <w:numId w:val="38"/>
        </w:numPr>
      </w:pPr>
      <w:r>
        <w:rPr>
          <w:rFonts w:hint="eastAsia"/>
        </w:rPr>
        <w:t>OTA</w:t>
      </w:r>
    </w:p>
    <w:p w:rsidR="002E6C58" w:rsidRDefault="002E6C58" w:rsidP="002E6C58">
      <w:pPr>
        <w:pStyle w:val="a3"/>
        <w:numPr>
          <w:ilvl w:val="3"/>
          <w:numId w:val="38"/>
        </w:numPr>
      </w:pPr>
      <w:r>
        <w:rPr>
          <w:rFonts w:hint="eastAsia"/>
        </w:rPr>
        <w:t>[Update]</w:t>
      </w:r>
      <w:r w:rsidRPr="002E6C58">
        <w:t>add the solution for the scenario that the size of http header over the buffer size</w:t>
      </w:r>
    </w:p>
    <w:p w:rsidR="00C361FC" w:rsidRDefault="00C361FC" w:rsidP="000269B8">
      <w:pPr>
        <w:pStyle w:val="a3"/>
        <w:numPr>
          <w:ilvl w:val="2"/>
          <w:numId w:val="38"/>
        </w:numPr>
      </w:pPr>
      <w:r>
        <w:rPr>
          <w:rFonts w:hint="eastAsia"/>
        </w:rPr>
        <w:t>Toolchain</w:t>
      </w:r>
    </w:p>
    <w:p w:rsidR="00C070C3" w:rsidRDefault="00BC2F5A" w:rsidP="000269B8">
      <w:pPr>
        <w:pStyle w:val="a3"/>
        <w:numPr>
          <w:ilvl w:val="3"/>
          <w:numId w:val="38"/>
        </w:numPr>
      </w:pPr>
      <w:r>
        <w:rPr>
          <w:rFonts w:hint="eastAsia"/>
        </w:rPr>
        <w:t xml:space="preserve">[Update] </w:t>
      </w:r>
      <w:r w:rsidR="00C070C3">
        <w:rPr>
          <w:rFonts w:hint="eastAsia"/>
        </w:rPr>
        <w:t xml:space="preserve">Support </w:t>
      </w:r>
      <w:r w:rsidR="00E21D47">
        <w:rPr>
          <w:rFonts w:hint="eastAsia"/>
        </w:rPr>
        <w:t xml:space="preserve">IAR </w:t>
      </w:r>
      <w:r w:rsidR="00C070C3">
        <w:rPr>
          <w:rFonts w:hint="eastAsia"/>
        </w:rPr>
        <w:t>7.8</w:t>
      </w:r>
    </w:p>
    <w:p w:rsidR="002E6C58" w:rsidRDefault="002E6C58" w:rsidP="000269B8">
      <w:pPr>
        <w:pStyle w:val="a3"/>
        <w:ind w:left="1440"/>
      </w:pPr>
    </w:p>
    <w:p w:rsidR="005613B8" w:rsidRDefault="005613B8" w:rsidP="005613B8">
      <w:pPr>
        <w:pStyle w:val="a3"/>
        <w:numPr>
          <w:ilvl w:val="0"/>
          <w:numId w:val="38"/>
        </w:numPr>
      </w:pPr>
      <w:r>
        <w:rPr>
          <w:rFonts w:hint="eastAsia"/>
        </w:rPr>
        <w:lastRenderedPageBreak/>
        <w:t>Feature</w:t>
      </w:r>
    </w:p>
    <w:p w:rsidR="00652F2A" w:rsidRDefault="00652F2A" w:rsidP="00652F2A">
      <w:pPr>
        <w:pStyle w:val="a3"/>
        <w:numPr>
          <w:ilvl w:val="1"/>
          <w:numId w:val="38"/>
        </w:numPr>
      </w:pPr>
      <w:r>
        <w:rPr>
          <w:rFonts w:hint="eastAsia"/>
        </w:rPr>
        <w:t>Ameba</w:t>
      </w:r>
      <w:r w:rsidR="00FF3728">
        <w:rPr>
          <w:rFonts w:hint="eastAsia"/>
        </w:rPr>
        <w:t>-1</w:t>
      </w:r>
      <w:r>
        <w:rPr>
          <w:rFonts w:hint="eastAsia"/>
        </w:rPr>
        <w:t>/Ameba</w:t>
      </w:r>
      <w:r w:rsidR="00FF3728">
        <w:rPr>
          <w:rFonts w:hint="eastAsia"/>
        </w:rPr>
        <w:t>-</w:t>
      </w:r>
      <w:r>
        <w:rPr>
          <w:rFonts w:hint="eastAsia"/>
        </w:rPr>
        <w:t>Z</w:t>
      </w:r>
    </w:p>
    <w:p w:rsidR="00C070C3" w:rsidRDefault="00C070C3" w:rsidP="00C070C3">
      <w:pPr>
        <w:pStyle w:val="a3"/>
        <w:numPr>
          <w:ilvl w:val="2"/>
          <w:numId w:val="38"/>
        </w:numPr>
      </w:pPr>
      <w:r>
        <w:rPr>
          <w:rFonts w:hint="eastAsia"/>
        </w:rPr>
        <w:t xml:space="preserve">[Update] </w:t>
      </w:r>
      <w:proofErr w:type="spellStart"/>
      <w:r>
        <w:rPr>
          <w:rFonts w:hint="eastAsia"/>
        </w:rPr>
        <w:t>Airkiss</w:t>
      </w:r>
      <w:proofErr w:type="spellEnd"/>
      <w:r>
        <w:rPr>
          <w:rFonts w:hint="eastAsia"/>
        </w:rPr>
        <w:t xml:space="preserve"> 2.0</w:t>
      </w:r>
    </w:p>
    <w:p w:rsidR="00BE2530" w:rsidRDefault="00BE2530" w:rsidP="00C070C3">
      <w:pPr>
        <w:pStyle w:val="a3"/>
        <w:numPr>
          <w:ilvl w:val="2"/>
          <w:numId w:val="38"/>
        </w:numPr>
      </w:pPr>
      <w:r>
        <w:rPr>
          <w:rFonts w:hint="eastAsia"/>
        </w:rPr>
        <w:t>[Update] Support SSID with UTF-8 format such as Chinese character</w:t>
      </w:r>
      <w:r w:rsidR="002E6C58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652F2A" w:rsidRDefault="00652F2A" w:rsidP="00C070C3">
      <w:pPr>
        <w:pStyle w:val="a3"/>
        <w:numPr>
          <w:ilvl w:val="2"/>
          <w:numId w:val="38"/>
        </w:numPr>
      </w:pPr>
      <w:r>
        <w:rPr>
          <w:rFonts w:hint="eastAsia"/>
        </w:rPr>
        <w:t xml:space="preserve">[New] </w:t>
      </w:r>
      <w:proofErr w:type="spellStart"/>
      <w:r>
        <w:rPr>
          <w:rFonts w:hint="eastAsia"/>
        </w:rPr>
        <w:t>AWSIoT</w:t>
      </w:r>
      <w:proofErr w:type="spellEnd"/>
    </w:p>
    <w:p w:rsidR="00A35B1E" w:rsidRDefault="00A35B1E">
      <w:pPr>
        <w:pStyle w:val="a3"/>
        <w:numPr>
          <w:ilvl w:val="2"/>
          <w:numId w:val="38"/>
        </w:numPr>
      </w:pPr>
      <w:r>
        <w:rPr>
          <w:rFonts w:hint="eastAsia"/>
        </w:rPr>
        <w:t>[New] DCT</w:t>
      </w:r>
      <w:r w:rsidR="00DB3160">
        <w:rPr>
          <w:rFonts w:hint="eastAsia"/>
        </w:rPr>
        <w:t>, Device Configuration Table</w:t>
      </w:r>
      <w:r>
        <w:rPr>
          <w:rFonts w:hint="eastAsia"/>
        </w:rPr>
        <w:t xml:space="preserve"> for </w:t>
      </w:r>
      <w:r w:rsidR="00932F2C">
        <w:rPr>
          <w:rFonts w:hint="eastAsia"/>
        </w:rPr>
        <w:t>v</w:t>
      </w:r>
      <w:r w:rsidR="00CA4F07">
        <w:rPr>
          <w:rFonts w:hint="eastAsia"/>
        </w:rPr>
        <w:t xml:space="preserve">ariable </w:t>
      </w:r>
      <w:r>
        <w:rPr>
          <w:rFonts w:hint="eastAsia"/>
        </w:rPr>
        <w:t xml:space="preserve">data management </w:t>
      </w:r>
    </w:p>
    <w:p w:rsidR="00A35B1E" w:rsidRDefault="00A35B1E" w:rsidP="00A35B1E">
      <w:pPr>
        <w:pStyle w:val="a3"/>
        <w:numPr>
          <w:ilvl w:val="3"/>
          <w:numId w:val="38"/>
        </w:numPr>
      </w:pPr>
      <w:r w:rsidRPr="00A35B1E">
        <w:t>component/common/example/</w:t>
      </w:r>
      <w:proofErr w:type="spellStart"/>
      <w:r w:rsidRPr="00A35B1E">
        <w:t>dct</w:t>
      </w:r>
      <w:proofErr w:type="spellEnd"/>
    </w:p>
    <w:p w:rsidR="005613B8" w:rsidRDefault="005613B8" w:rsidP="005613B8">
      <w:pPr>
        <w:pStyle w:val="a3"/>
        <w:numPr>
          <w:ilvl w:val="0"/>
          <w:numId w:val="38"/>
        </w:numPr>
      </w:pPr>
      <w:r>
        <w:rPr>
          <w:rFonts w:hint="eastAsia"/>
        </w:rPr>
        <w:t>Document</w:t>
      </w:r>
    </w:p>
    <w:p w:rsidR="00D47E47" w:rsidRDefault="00F168E0" w:rsidP="000269B8">
      <w:pPr>
        <w:pStyle w:val="a3"/>
        <w:numPr>
          <w:ilvl w:val="1"/>
          <w:numId w:val="38"/>
        </w:numPr>
      </w:pPr>
      <w:r>
        <w:rPr>
          <w:rFonts w:hint="eastAsia"/>
        </w:rPr>
        <w:t>Ameba</w:t>
      </w:r>
      <w:r w:rsidR="00FF3728">
        <w:rPr>
          <w:rFonts w:hint="eastAsia"/>
        </w:rPr>
        <w:t>-1</w:t>
      </w:r>
      <w:r>
        <w:rPr>
          <w:rFonts w:hint="eastAsia"/>
        </w:rPr>
        <w:t>/Ameba</w:t>
      </w:r>
      <w:r w:rsidR="00FF3728">
        <w:rPr>
          <w:rFonts w:hint="eastAsia"/>
        </w:rPr>
        <w:t>-</w:t>
      </w:r>
      <w:r>
        <w:rPr>
          <w:rFonts w:hint="eastAsia"/>
        </w:rPr>
        <w:t>Z</w:t>
      </w:r>
    </w:p>
    <w:p w:rsidR="00F168E0" w:rsidRDefault="00FF3728" w:rsidP="000269B8">
      <w:pPr>
        <w:pStyle w:val="a3"/>
        <w:numPr>
          <w:ilvl w:val="2"/>
          <w:numId w:val="38"/>
        </w:numPr>
      </w:pPr>
      <w:r>
        <w:rPr>
          <w:rFonts w:hint="eastAsia"/>
        </w:rPr>
        <w:t xml:space="preserve"> </w:t>
      </w:r>
      <w:r w:rsidR="00F168E0">
        <w:rPr>
          <w:rFonts w:hint="eastAsia"/>
        </w:rPr>
        <w:t xml:space="preserve">[Update] API document update. </w:t>
      </w:r>
    </w:p>
    <w:p w:rsidR="00667B6A" w:rsidRDefault="003C4D19" w:rsidP="0053020A">
      <w:pPr>
        <w:pStyle w:val="2"/>
        <w:ind w:right="240"/>
      </w:pPr>
      <w:bookmarkStart w:id="89" w:name="_Toc16792139"/>
      <w:r>
        <w:rPr>
          <w:rFonts w:hint="eastAsia"/>
        </w:rPr>
        <w:t>v</w:t>
      </w:r>
      <w:r w:rsidR="00667B6A">
        <w:rPr>
          <w:rFonts w:hint="eastAsia"/>
        </w:rPr>
        <w:t>4.0b</w:t>
      </w:r>
      <w:bookmarkEnd w:id="89"/>
    </w:p>
    <w:p w:rsidR="00667B6A" w:rsidRDefault="00667B6A" w:rsidP="00667B6A">
      <w:pPr>
        <w:pStyle w:val="a3"/>
        <w:numPr>
          <w:ilvl w:val="0"/>
          <w:numId w:val="38"/>
        </w:numPr>
      </w:pPr>
      <w:r>
        <w:rPr>
          <w:rFonts w:hint="eastAsia"/>
        </w:rPr>
        <w:t>Network Stack</w:t>
      </w:r>
    </w:p>
    <w:p w:rsidR="00667B6A" w:rsidRDefault="00667B6A" w:rsidP="00667B6A">
      <w:pPr>
        <w:pStyle w:val="a3"/>
        <w:numPr>
          <w:ilvl w:val="1"/>
          <w:numId w:val="38"/>
        </w:numPr>
      </w:pPr>
      <w:r>
        <w:rPr>
          <w:rFonts w:hint="eastAsia"/>
        </w:rPr>
        <w:t>Ameba-1/Ameba-Z</w:t>
      </w:r>
    </w:p>
    <w:p w:rsidR="00667B6A" w:rsidRDefault="00667B6A" w:rsidP="00667B6A">
      <w:pPr>
        <w:pStyle w:val="a3"/>
        <w:numPr>
          <w:ilvl w:val="2"/>
          <w:numId w:val="38"/>
        </w:numPr>
      </w:pPr>
      <w:proofErr w:type="spellStart"/>
      <w:r>
        <w:rPr>
          <w:rFonts w:hint="eastAsia"/>
        </w:rPr>
        <w:t>WebSocket</w:t>
      </w:r>
      <w:proofErr w:type="spellEnd"/>
    </w:p>
    <w:p w:rsidR="00667B6A" w:rsidRDefault="00667B6A" w:rsidP="0053020A">
      <w:pPr>
        <w:pStyle w:val="a3"/>
        <w:numPr>
          <w:ilvl w:val="3"/>
          <w:numId w:val="38"/>
        </w:numPr>
      </w:pPr>
      <w:r>
        <w:rPr>
          <w:rFonts w:hint="eastAsia"/>
        </w:rPr>
        <w:t>[Update] Support buffer length assigned by user</w:t>
      </w:r>
    </w:p>
    <w:p w:rsidR="00667B6A" w:rsidRDefault="00667B6A" w:rsidP="00667B6A">
      <w:pPr>
        <w:pStyle w:val="a3"/>
        <w:numPr>
          <w:ilvl w:val="0"/>
          <w:numId w:val="38"/>
        </w:numPr>
      </w:pPr>
      <w:r>
        <w:rPr>
          <w:rFonts w:hint="eastAsia"/>
        </w:rPr>
        <w:t>Feature</w:t>
      </w:r>
    </w:p>
    <w:p w:rsidR="00667B6A" w:rsidRDefault="00667B6A" w:rsidP="00667B6A">
      <w:pPr>
        <w:pStyle w:val="a3"/>
        <w:numPr>
          <w:ilvl w:val="1"/>
          <w:numId w:val="38"/>
        </w:numPr>
      </w:pPr>
      <w:r>
        <w:rPr>
          <w:rFonts w:hint="eastAsia"/>
        </w:rPr>
        <w:t>Ameba-Z</w:t>
      </w:r>
    </w:p>
    <w:p w:rsidR="00667B6A" w:rsidRDefault="00667B6A" w:rsidP="00667B6A">
      <w:pPr>
        <w:pStyle w:val="a3"/>
        <w:numPr>
          <w:ilvl w:val="2"/>
          <w:numId w:val="38"/>
        </w:numPr>
      </w:pPr>
      <w:r>
        <w:rPr>
          <w:rFonts w:hint="eastAsia"/>
        </w:rPr>
        <w:t xml:space="preserve">[Update] </w:t>
      </w:r>
      <w:proofErr w:type="spellStart"/>
      <w:r>
        <w:rPr>
          <w:rFonts w:hint="eastAsia"/>
        </w:rPr>
        <w:t>Alink</w:t>
      </w:r>
      <w:proofErr w:type="spellEnd"/>
    </w:p>
    <w:p w:rsidR="00667B6A" w:rsidRDefault="00667B6A" w:rsidP="00667B6A">
      <w:pPr>
        <w:pStyle w:val="a3"/>
        <w:numPr>
          <w:ilvl w:val="2"/>
          <w:numId w:val="38"/>
        </w:numPr>
      </w:pPr>
      <w:r>
        <w:rPr>
          <w:rFonts w:hint="eastAsia"/>
        </w:rPr>
        <w:t xml:space="preserve">[Update] </w:t>
      </w:r>
      <w:proofErr w:type="spellStart"/>
      <w:r>
        <w:rPr>
          <w:rFonts w:hint="eastAsia"/>
        </w:rPr>
        <w:t>Joylink</w:t>
      </w:r>
      <w:proofErr w:type="spellEnd"/>
    </w:p>
    <w:p w:rsidR="00C63818" w:rsidRDefault="00C63818" w:rsidP="0053020A">
      <w:pPr>
        <w:pStyle w:val="a3"/>
        <w:ind w:left="1440"/>
      </w:pPr>
    </w:p>
    <w:p w:rsidR="00667B6A" w:rsidRDefault="003C4D19" w:rsidP="0053020A">
      <w:pPr>
        <w:pStyle w:val="2"/>
      </w:pPr>
      <w:bookmarkStart w:id="90" w:name="_Toc16792140"/>
      <w:r>
        <w:rPr>
          <w:rFonts w:hint="eastAsia"/>
        </w:rPr>
        <w:t>v</w:t>
      </w:r>
      <w:r w:rsidR="00667B6A">
        <w:rPr>
          <w:rFonts w:hint="eastAsia"/>
        </w:rPr>
        <w:t>4.0c</w:t>
      </w:r>
      <w:bookmarkEnd w:id="90"/>
    </w:p>
    <w:p w:rsidR="00667B6A" w:rsidRPr="00667B6A" w:rsidRDefault="00667B6A" w:rsidP="0053020A"/>
    <w:p w:rsidR="00667B6A" w:rsidRDefault="00667B6A" w:rsidP="0053020A">
      <w:pPr>
        <w:pStyle w:val="a3"/>
        <w:numPr>
          <w:ilvl w:val="0"/>
          <w:numId w:val="39"/>
        </w:numPr>
      </w:pPr>
      <w:proofErr w:type="spellStart"/>
      <w:r>
        <w:rPr>
          <w:rFonts w:hint="eastAsia"/>
        </w:rPr>
        <w:t>Wlan</w:t>
      </w:r>
      <w:proofErr w:type="spellEnd"/>
    </w:p>
    <w:p w:rsidR="00667B6A" w:rsidRDefault="00667B6A" w:rsidP="0053020A">
      <w:pPr>
        <w:pStyle w:val="a3"/>
        <w:numPr>
          <w:ilvl w:val="1"/>
          <w:numId w:val="39"/>
        </w:numPr>
      </w:pPr>
      <w:r>
        <w:rPr>
          <w:rFonts w:hint="eastAsia"/>
        </w:rPr>
        <w:t>[Update] Support KRACK test</w:t>
      </w:r>
    </w:p>
    <w:p w:rsidR="00667B6A" w:rsidRDefault="00667B6A" w:rsidP="0053020A">
      <w:pPr>
        <w:pStyle w:val="a3"/>
        <w:numPr>
          <w:ilvl w:val="0"/>
          <w:numId w:val="39"/>
        </w:numPr>
      </w:pPr>
      <w:r>
        <w:rPr>
          <w:rFonts w:hint="eastAsia"/>
        </w:rPr>
        <w:t>Power Save</w:t>
      </w:r>
    </w:p>
    <w:p w:rsidR="00667B6A" w:rsidRDefault="00667B6A" w:rsidP="0053020A">
      <w:pPr>
        <w:pStyle w:val="a3"/>
        <w:numPr>
          <w:ilvl w:val="1"/>
          <w:numId w:val="39"/>
        </w:numPr>
      </w:pPr>
      <w:r>
        <w:rPr>
          <w:rFonts w:hint="eastAsia"/>
        </w:rPr>
        <w:t>Ameba-Z</w:t>
      </w:r>
    </w:p>
    <w:p w:rsidR="00667B6A" w:rsidRDefault="00667B6A" w:rsidP="0053020A">
      <w:pPr>
        <w:pStyle w:val="a3"/>
        <w:numPr>
          <w:ilvl w:val="2"/>
          <w:numId w:val="39"/>
        </w:numPr>
      </w:pPr>
      <w:r>
        <w:t>[</w:t>
      </w:r>
      <w:r>
        <w:rPr>
          <w:rFonts w:hint="eastAsia"/>
        </w:rPr>
        <w:t>Fix</w:t>
      </w:r>
      <w:r>
        <w:t>]</w:t>
      </w:r>
      <w:r>
        <w:rPr>
          <w:rFonts w:hint="eastAsia"/>
        </w:rPr>
        <w:t xml:space="preserve"> Improve </w:t>
      </w:r>
      <w:r>
        <w:t>tickles</w:t>
      </w:r>
      <w:r>
        <w:rPr>
          <w:rFonts w:hint="eastAsia"/>
        </w:rPr>
        <w:t xml:space="preserve"> mode stability</w:t>
      </w:r>
    </w:p>
    <w:p w:rsidR="00667B6A" w:rsidRDefault="00C63818" w:rsidP="0053020A">
      <w:pPr>
        <w:pStyle w:val="a3"/>
        <w:numPr>
          <w:ilvl w:val="0"/>
          <w:numId w:val="39"/>
        </w:numPr>
      </w:pPr>
      <w:r>
        <w:rPr>
          <w:rFonts w:hint="eastAsia"/>
        </w:rPr>
        <w:t>Network Stack</w:t>
      </w:r>
    </w:p>
    <w:p w:rsidR="00C63818" w:rsidRDefault="00C63818" w:rsidP="00C63818">
      <w:pPr>
        <w:pStyle w:val="a3"/>
        <w:numPr>
          <w:ilvl w:val="1"/>
          <w:numId w:val="39"/>
        </w:numPr>
      </w:pPr>
      <w:r>
        <w:rPr>
          <w:rFonts w:hint="eastAsia"/>
        </w:rPr>
        <w:t>Ameba/Ameba-Z</w:t>
      </w:r>
    </w:p>
    <w:p w:rsidR="00C63818" w:rsidRDefault="00C63818" w:rsidP="0053020A">
      <w:pPr>
        <w:pStyle w:val="a3"/>
        <w:numPr>
          <w:ilvl w:val="2"/>
          <w:numId w:val="39"/>
        </w:numPr>
      </w:pPr>
      <w:r>
        <w:rPr>
          <w:rFonts w:hint="eastAsia"/>
        </w:rPr>
        <w:t>MDNS</w:t>
      </w:r>
    </w:p>
    <w:p w:rsidR="003C4D19" w:rsidRDefault="00C63818" w:rsidP="00C63818">
      <w:pPr>
        <w:pStyle w:val="a3"/>
        <w:numPr>
          <w:ilvl w:val="3"/>
          <w:numId w:val="39"/>
        </w:numPr>
      </w:pPr>
      <w:r>
        <w:t>[</w:t>
      </w:r>
      <w:r>
        <w:rPr>
          <w:rFonts w:hint="eastAsia"/>
        </w:rPr>
        <w:t>Fix</w:t>
      </w:r>
      <w:r>
        <w:t>]</w:t>
      </w:r>
      <w:r>
        <w:rPr>
          <w:rFonts w:hint="eastAsia"/>
        </w:rPr>
        <w:t xml:space="preserve"> Fix </w:t>
      </w:r>
      <w:proofErr w:type="spellStart"/>
      <w:r>
        <w:rPr>
          <w:rFonts w:hint="eastAsia"/>
        </w:rPr>
        <w:t>hardfault</w:t>
      </w:r>
      <w:proofErr w:type="spellEnd"/>
      <w:r>
        <w:rPr>
          <w:rFonts w:hint="eastAsia"/>
        </w:rPr>
        <w:t xml:space="preserve"> when </w:t>
      </w:r>
      <w:r>
        <w:t>receiving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extra large</w:t>
      </w:r>
      <w:proofErr w:type="spellEnd"/>
      <w:r>
        <w:rPr>
          <w:rFonts w:hint="eastAsia"/>
        </w:rPr>
        <w:t xml:space="preserve"> packet</w:t>
      </w:r>
    </w:p>
    <w:p w:rsidR="003C4D19" w:rsidRDefault="003C4D19">
      <w:r>
        <w:br w:type="page"/>
      </w:r>
    </w:p>
    <w:p w:rsidR="00C63818" w:rsidRDefault="003C4D19" w:rsidP="0053020A">
      <w:pPr>
        <w:pStyle w:val="1"/>
      </w:pPr>
      <w:bookmarkStart w:id="91" w:name="_Toc16792141"/>
      <w:r>
        <w:rPr>
          <w:rFonts w:hint="eastAsia"/>
        </w:rPr>
        <w:lastRenderedPageBreak/>
        <w:t>Release v5.2</w:t>
      </w:r>
      <w:bookmarkEnd w:id="91"/>
    </w:p>
    <w:p w:rsidR="00554F75" w:rsidRDefault="00554F75" w:rsidP="0053020A"/>
    <w:p w:rsidR="00554F75" w:rsidRPr="00554F75" w:rsidRDefault="00554F75" w:rsidP="0053020A">
      <w:r>
        <w:rPr>
          <w:rFonts w:hint="eastAsia"/>
        </w:rPr>
        <w:t xml:space="preserve">Version 5.2x support </w:t>
      </w:r>
      <w:proofErr w:type="spellStart"/>
      <w:r>
        <w:rPr>
          <w:rFonts w:hint="eastAsia"/>
        </w:rPr>
        <w:t>AmebaPro</w:t>
      </w:r>
      <w:proofErr w:type="spellEnd"/>
      <w:r>
        <w:rPr>
          <w:rFonts w:hint="eastAsia"/>
        </w:rPr>
        <w:t xml:space="preserve"> </w:t>
      </w:r>
      <w:r>
        <w:t>series</w:t>
      </w:r>
      <w:r>
        <w:rPr>
          <w:rFonts w:hint="eastAsia"/>
        </w:rPr>
        <w:t xml:space="preserve"> IC only</w:t>
      </w:r>
      <w:r w:rsidR="00E17186">
        <w:rPr>
          <w:rFonts w:hint="eastAsia"/>
        </w:rPr>
        <w:t>.</w:t>
      </w:r>
    </w:p>
    <w:p w:rsidR="003C4D19" w:rsidRDefault="003C4D19" w:rsidP="0053020A">
      <w:pPr>
        <w:pStyle w:val="2"/>
      </w:pPr>
      <w:bookmarkStart w:id="92" w:name="_Toc16792142"/>
      <w:r>
        <w:rPr>
          <w:rFonts w:hint="eastAsia"/>
        </w:rPr>
        <w:t>v5.1b</w:t>
      </w:r>
      <w:bookmarkEnd w:id="92"/>
    </w:p>
    <w:p w:rsidR="00B447E8" w:rsidRDefault="00B447E8" w:rsidP="0053020A">
      <w:pPr>
        <w:pStyle w:val="a3"/>
        <w:ind w:left="480"/>
      </w:pPr>
    </w:p>
    <w:p w:rsidR="003C4D19" w:rsidRDefault="003C4D19" w:rsidP="0053020A">
      <w:pPr>
        <w:pStyle w:val="a3"/>
        <w:numPr>
          <w:ilvl w:val="0"/>
          <w:numId w:val="40"/>
        </w:numPr>
      </w:pPr>
      <w:r>
        <w:rPr>
          <w:rFonts w:hint="eastAsia"/>
        </w:rPr>
        <w:t>First Release</w:t>
      </w:r>
    </w:p>
    <w:p w:rsidR="003C4D19" w:rsidRDefault="003C4D19" w:rsidP="0053020A">
      <w:pPr>
        <w:pStyle w:val="a3"/>
        <w:ind w:left="480"/>
      </w:pPr>
    </w:p>
    <w:p w:rsidR="003C4D19" w:rsidRDefault="003C4D19" w:rsidP="0053020A">
      <w:pPr>
        <w:pStyle w:val="2"/>
      </w:pPr>
      <w:bookmarkStart w:id="93" w:name="_Toc16792143"/>
      <w:r>
        <w:rPr>
          <w:rFonts w:hint="eastAsia"/>
        </w:rPr>
        <w:t>v5.</w:t>
      </w:r>
      <w:r w:rsidR="00EA255B">
        <w:rPr>
          <w:rFonts w:hint="eastAsia"/>
        </w:rPr>
        <w:t>2</w:t>
      </w:r>
      <w:bookmarkStart w:id="94" w:name="_GoBack"/>
      <w:bookmarkEnd w:id="94"/>
      <w:r>
        <w:rPr>
          <w:rFonts w:hint="eastAsia"/>
        </w:rPr>
        <w:t>a</w:t>
      </w:r>
      <w:bookmarkEnd w:id="93"/>
    </w:p>
    <w:p w:rsidR="00C02155" w:rsidRDefault="00C02155" w:rsidP="0053020A"/>
    <w:p w:rsidR="003C4D19" w:rsidRDefault="003C4D19" w:rsidP="0053020A">
      <w:r>
        <w:rPr>
          <w:rFonts w:hint="eastAsia"/>
        </w:rPr>
        <w:t>Support EVB 2_0</w:t>
      </w:r>
    </w:p>
    <w:p w:rsidR="00B447E8" w:rsidRDefault="00B447E8" w:rsidP="0053020A">
      <w:pPr>
        <w:pStyle w:val="a3"/>
        <w:numPr>
          <w:ilvl w:val="0"/>
          <w:numId w:val="40"/>
        </w:numPr>
      </w:pPr>
      <w:proofErr w:type="spellStart"/>
      <w:r>
        <w:rPr>
          <w:rFonts w:hint="eastAsia"/>
        </w:rPr>
        <w:t>Wlan</w:t>
      </w:r>
      <w:proofErr w:type="spellEnd"/>
    </w:p>
    <w:p w:rsidR="00B447E8" w:rsidRDefault="00B447E8" w:rsidP="0053020A">
      <w:pPr>
        <w:pStyle w:val="a3"/>
        <w:numPr>
          <w:ilvl w:val="1"/>
          <w:numId w:val="40"/>
        </w:numPr>
      </w:pPr>
      <w:proofErr w:type="spellStart"/>
      <w:r>
        <w:rPr>
          <w:rFonts w:hint="eastAsia"/>
        </w:rPr>
        <w:t>AmebaPro</w:t>
      </w:r>
      <w:proofErr w:type="spellEnd"/>
    </w:p>
    <w:p w:rsidR="00C02155" w:rsidRDefault="00B447E8" w:rsidP="0053020A">
      <w:pPr>
        <w:pStyle w:val="a3"/>
        <w:numPr>
          <w:ilvl w:val="2"/>
          <w:numId w:val="40"/>
        </w:numPr>
      </w:pPr>
      <w:r>
        <w:rPr>
          <w:rFonts w:hint="eastAsia"/>
        </w:rPr>
        <w:t xml:space="preserve"> </w:t>
      </w:r>
      <w:r w:rsidR="00C02155">
        <w:rPr>
          <w:rFonts w:hint="eastAsia"/>
        </w:rPr>
        <w:t xml:space="preserve">[Update] Provide wake on </w:t>
      </w:r>
      <w:proofErr w:type="spellStart"/>
      <w:r w:rsidR="00C02155">
        <w:rPr>
          <w:rFonts w:hint="eastAsia"/>
        </w:rPr>
        <w:t>wlan</w:t>
      </w:r>
      <w:proofErr w:type="spellEnd"/>
      <w:r w:rsidR="00C02155">
        <w:rPr>
          <w:rFonts w:hint="eastAsia"/>
        </w:rPr>
        <w:t xml:space="preserve"> example</w:t>
      </w:r>
    </w:p>
    <w:p w:rsidR="00B447E8" w:rsidRDefault="00B447E8" w:rsidP="00C02155">
      <w:pPr>
        <w:pStyle w:val="a3"/>
        <w:numPr>
          <w:ilvl w:val="0"/>
          <w:numId w:val="40"/>
        </w:numPr>
      </w:pPr>
      <w:r>
        <w:rPr>
          <w:rFonts w:hint="eastAsia"/>
        </w:rPr>
        <w:t>ISP</w:t>
      </w:r>
    </w:p>
    <w:p w:rsidR="00B447E8" w:rsidRDefault="00B447E8" w:rsidP="0053020A">
      <w:pPr>
        <w:pStyle w:val="a3"/>
        <w:numPr>
          <w:ilvl w:val="1"/>
          <w:numId w:val="40"/>
        </w:numPr>
      </w:pPr>
      <w:proofErr w:type="spellStart"/>
      <w:r>
        <w:rPr>
          <w:rFonts w:hint="eastAsia"/>
        </w:rPr>
        <w:t>AmebaPro</w:t>
      </w:r>
      <w:proofErr w:type="spellEnd"/>
    </w:p>
    <w:p w:rsidR="00C02155" w:rsidRDefault="00B447E8" w:rsidP="0053020A">
      <w:pPr>
        <w:pStyle w:val="a3"/>
        <w:numPr>
          <w:ilvl w:val="2"/>
          <w:numId w:val="40"/>
        </w:numPr>
      </w:pPr>
      <w:r>
        <w:rPr>
          <w:rFonts w:hint="eastAsia"/>
        </w:rPr>
        <w:t xml:space="preserve"> </w:t>
      </w:r>
      <w:r w:rsidR="00C02155">
        <w:rPr>
          <w:rFonts w:hint="eastAsia"/>
        </w:rPr>
        <w:t xml:space="preserve">[Update] </w:t>
      </w:r>
      <w:r w:rsidR="00C02155">
        <w:t>M</w:t>
      </w:r>
      <w:r w:rsidR="00C02155">
        <w:rPr>
          <w:rFonts w:hint="eastAsia"/>
        </w:rPr>
        <w:t xml:space="preserve">ove ISP type selection file from </w:t>
      </w:r>
      <w:proofErr w:type="spellStart"/>
      <w:r w:rsidR="00C02155">
        <w:rPr>
          <w:rFonts w:hint="eastAsia"/>
        </w:rPr>
        <w:t>eval_board.h</w:t>
      </w:r>
      <w:proofErr w:type="spellEnd"/>
      <w:r w:rsidR="00C02155">
        <w:rPr>
          <w:rFonts w:hint="eastAsia"/>
        </w:rPr>
        <w:t xml:space="preserve"> to </w:t>
      </w:r>
      <w:proofErr w:type="spellStart"/>
      <w:r w:rsidR="00C02155">
        <w:rPr>
          <w:rFonts w:hint="eastAsia"/>
        </w:rPr>
        <w:t>sensor.h</w:t>
      </w:r>
      <w:proofErr w:type="spellEnd"/>
    </w:p>
    <w:p w:rsidR="003C4D19" w:rsidRPr="00B447E8" w:rsidRDefault="003C4D19" w:rsidP="0053020A">
      <w:pPr>
        <w:pStyle w:val="a3"/>
        <w:ind w:left="480"/>
      </w:pPr>
    </w:p>
    <w:p w:rsidR="003C4D19" w:rsidRDefault="003F3E69" w:rsidP="0053020A">
      <w:pPr>
        <w:pStyle w:val="2"/>
      </w:pPr>
      <w:bookmarkStart w:id="95" w:name="_Toc16792144"/>
      <w:r>
        <w:rPr>
          <w:rFonts w:hint="eastAsia"/>
        </w:rPr>
        <w:t>v</w:t>
      </w:r>
      <w:r w:rsidR="003C4D19">
        <w:t>5</w:t>
      </w:r>
      <w:r w:rsidR="003C4D19">
        <w:rPr>
          <w:rFonts w:hint="eastAsia"/>
        </w:rPr>
        <w:t>.2b</w:t>
      </w:r>
      <w:bookmarkEnd w:id="95"/>
    </w:p>
    <w:p w:rsidR="003C4D19" w:rsidRPr="003C4D19" w:rsidRDefault="003C4D19" w:rsidP="0053020A"/>
    <w:p w:rsidR="00B447E8" w:rsidRDefault="00B447E8" w:rsidP="0053020A">
      <w:pPr>
        <w:pStyle w:val="a3"/>
        <w:numPr>
          <w:ilvl w:val="0"/>
          <w:numId w:val="41"/>
        </w:numPr>
      </w:pPr>
      <w:proofErr w:type="spellStart"/>
      <w:r>
        <w:rPr>
          <w:rFonts w:hint="eastAsia"/>
        </w:rPr>
        <w:t>Wlan</w:t>
      </w:r>
      <w:proofErr w:type="spellEnd"/>
    </w:p>
    <w:p w:rsidR="00B447E8" w:rsidRDefault="00B447E8" w:rsidP="0053020A">
      <w:pPr>
        <w:pStyle w:val="a3"/>
        <w:numPr>
          <w:ilvl w:val="1"/>
          <w:numId w:val="41"/>
        </w:numPr>
      </w:pPr>
      <w:proofErr w:type="spellStart"/>
      <w:r>
        <w:rPr>
          <w:rFonts w:hint="eastAsia"/>
        </w:rPr>
        <w:t>AmebaPro</w:t>
      </w:r>
      <w:proofErr w:type="spellEnd"/>
    </w:p>
    <w:p w:rsidR="00B447E8" w:rsidRDefault="00B447E8" w:rsidP="0053020A">
      <w:pPr>
        <w:pStyle w:val="a3"/>
        <w:numPr>
          <w:ilvl w:val="2"/>
          <w:numId w:val="41"/>
        </w:numPr>
      </w:pPr>
      <w:r>
        <w:rPr>
          <w:rFonts w:hint="eastAsia"/>
        </w:rPr>
        <w:t xml:space="preserve">[Update] Increase </w:t>
      </w:r>
      <w:proofErr w:type="spellStart"/>
      <w:r>
        <w:rPr>
          <w:rFonts w:hint="eastAsia"/>
        </w:rPr>
        <w:t>Wlan</w:t>
      </w:r>
      <w:proofErr w:type="spellEnd"/>
      <w:r>
        <w:rPr>
          <w:rFonts w:hint="eastAsia"/>
        </w:rPr>
        <w:t xml:space="preserve"> buffer for more stable streaming</w:t>
      </w:r>
    </w:p>
    <w:p w:rsidR="00C2231F" w:rsidRDefault="00C2231F" w:rsidP="0053020A">
      <w:pPr>
        <w:pStyle w:val="a3"/>
        <w:numPr>
          <w:ilvl w:val="2"/>
          <w:numId w:val="41"/>
        </w:numPr>
      </w:pPr>
      <w:r>
        <w:rPr>
          <w:rFonts w:hint="eastAsia"/>
        </w:rPr>
        <w:t>[Update] Add API for Application Keep Alive mechanism</w:t>
      </w:r>
    </w:p>
    <w:p w:rsidR="00C2231F" w:rsidRDefault="00C2231F" w:rsidP="0053020A">
      <w:pPr>
        <w:pStyle w:val="a3"/>
        <w:numPr>
          <w:ilvl w:val="2"/>
          <w:numId w:val="41"/>
        </w:numPr>
      </w:pPr>
      <w:r>
        <w:rPr>
          <w:rFonts w:hint="eastAsia"/>
        </w:rPr>
        <w:t>[Update] Add example for Wakeup pattern</w:t>
      </w:r>
    </w:p>
    <w:p w:rsidR="00B447E8" w:rsidRDefault="00B447E8" w:rsidP="0053020A">
      <w:pPr>
        <w:pStyle w:val="a3"/>
        <w:numPr>
          <w:ilvl w:val="0"/>
          <w:numId w:val="41"/>
        </w:numPr>
      </w:pPr>
      <w:r>
        <w:rPr>
          <w:rFonts w:hint="eastAsia"/>
        </w:rPr>
        <w:t>Network Stack</w:t>
      </w:r>
    </w:p>
    <w:p w:rsidR="00B447E8" w:rsidRDefault="00B447E8" w:rsidP="0053020A">
      <w:pPr>
        <w:pStyle w:val="a3"/>
        <w:numPr>
          <w:ilvl w:val="1"/>
          <w:numId w:val="41"/>
        </w:numPr>
      </w:pPr>
      <w:proofErr w:type="spellStart"/>
      <w:r>
        <w:rPr>
          <w:rFonts w:hint="eastAsia"/>
        </w:rPr>
        <w:t>AmebaPro</w:t>
      </w:r>
      <w:proofErr w:type="spellEnd"/>
    </w:p>
    <w:p w:rsidR="00B447E8" w:rsidRDefault="00B447E8" w:rsidP="0053020A">
      <w:pPr>
        <w:pStyle w:val="a3"/>
        <w:numPr>
          <w:ilvl w:val="2"/>
          <w:numId w:val="41"/>
        </w:numPr>
      </w:pPr>
      <w:r>
        <w:rPr>
          <w:rFonts w:hint="eastAsia"/>
        </w:rPr>
        <w:t>[Update] Increase TCP/IP buffer for more stable streaming</w:t>
      </w:r>
    </w:p>
    <w:p w:rsidR="00B447E8" w:rsidRDefault="00B447E8" w:rsidP="0053020A">
      <w:pPr>
        <w:pStyle w:val="a3"/>
        <w:numPr>
          <w:ilvl w:val="2"/>
          <w:numId w:val="41"/>
        </w:numPr>
      </w:pPr>
      <w:r>
        <w:rPr>
          <w:rFonts w:hint="eastAsia"/>
        </w:rPr>
        <w:t xml:space="preserve">[Update] Provide a </w:t>
      </w:r>
      <w:proofErr w:type="spellStart"/>
      <w:r>
        <w:rPr>
          <w:rFonts w:hint="eastAsia"/>
        </w:rPr>
        <w:t>lwip</w:t>
      </w:r>
      <w:proofErr w:type="spellEnd"/>
      <w:r>
        <w:rPr>
          <w:rFonts w:hint="eastAsia"/>
        </w:rPr>
        <w:t xml:space="preserve"> default setting suitable for video streaming application</w:t>
      </w:r>
    </w:p>
    <w:p w:rsidR="00B447E8" w:rsidRDefault="00B447E8" w:rsidP="0053020A">
      <w:pPr>
        <w:pStyle w:val="a3"/>
        <w:numPr>
          <w:ilvl w:val="0"/>
          <w:numId w:val="41"/>
        </w:numPr>
      </w:pPr>
      <w:r>
        <w:rPr>
          <w:rFonts w:hint="eastAsia"/>
        </w:rPr>
        <w:t>SD</w:t>
      </w:r>
    </w:p>
    <w:p w:rsidR="003C4D19" w:rsidRDefault="00B447E8" w:rsidP="0053020A">
      <w:pPr>
        <w:pStyle w:val="a3"/>
        <w:numPr>
          <w:ilvl w:val="1"/>
          <w:numId w:val="41"/>
        </w:numPr>
      </w:pPr>
      <w:proofErr w:type="spellStart"/>
      <w:r>
        <w:rPr>
          <w:rFonts w:hint="eastAsia"/>
        </w:rPr>
        <w:t>AmebaPro</w:t>
      </w:r>
      <w:proofErr w:type="spellEnd"/>
    </w:p>
    <w:p w:rsidR="00554F75" w:rsidRDefault="00B447E8" w:rsidP="0053020A">
      <w:pPr>
        <w:pStyle w:val="a3"/>
        <w:numPr>
          <w:ilvl w:val="2"/>
          <w:numId w:val="41"/>
        </w:numPr>
      </w:pPr>
      <w:r>
        <w:rPr>
          <w:rFonts w:hint="eastAsia"/>
        </w:rPr>
        <w:t>[Fix] Improve SD card stability and compatibility</w:t>
      </w:r>
    </w:p>
    <w:p w:rsidR="00B447E8" w:rsidRPr="003C4D19" w:rsidRDefault="00B447E8" w:rsidP="0053020A">
      <w:pPr>
        <w:pStyle w:val="a3"/>
        <w:numPr>
          <w:ilvl w:val="2"/>
          <w:numId w:val="41"/>
        </w:numPr>
      </w:pPr>
      <w:r>
        <w:rPr>
          <w:rFonts w:hint="eastAsia"/>
        </w:rPr>
        <w:lastRenderedPageBreak/>
        <w:t>[Fix] Resolve SD file system read/write error for alignment issue</w:t>
      </w:r>
    </w:p>
    <w:p w:rsidR="00667B6A" w:rsidRDefault="00B447E8" w:rsidP="0053020A">
      <w:pPr>
        <w:pStyle w:val="a3"/>
        <w:numPr>
          <w:ilvl w:val="0"/>
          <w:numId w:val="41"/>
        </w:numPr>
      </w:pPr>
      <w:r>
        <w:rPr>
          <w:rFonts w:hint="eastAsia"/>
        </w:rPr>
        <w:t>H.264</w:t>
      </w:r>
    </w:p>
    <w:p w:rsidR="00B447E8" w:rsidRDefault="00B447E8" w:rsidP="0053020A">
      <w:pPr>
        <w:pStyle w:val="a3"/>
        <w:numPr>
          <w:ilvl w:val="1"/>
          <w:numId w:val="41"/>
        </w:numPr>
      </w:pPr>
      <w:proofErr w:type="spellStart"/>
      <w:r>
        <w:rPr>
          <w:rFonts w:hint="eastAsia"/>
        </w:rPr>
        <w:t>AmebaPro</w:t>
      </w:r>
      <w:proofErr w:type="spellEnd"/>
    </w:p>
    <w:p w:rsidR="00B447E8" w:rsidRDefault="00B447E8" w:rsidP="0053020A">
      <w:pPr>
        <w:pStyle w:val="a3"/>
        <w:numPr>
          <w:ilvl w:val="2"/>
          <w:numId w:val="41"/>
        </w:numPr>
      </w:pPr>
      <w:r>
        <w:rPr>
          <w:rFonts w:hint="eastAsia"/>
        </w:rPr>
        <w:t>[Update] Add Chroma QP control</w:t>
      </w:r>
    </w:p>
    <w:p w:rsidR="00B447E8" w:rsidRDefault="00B447E8" w:rsidP="0053020A">
      <w:pPr>
        <w:pStyle w:val="a3"/>
        <w:numPr>
          <w:ilvl w:val="2"/>
          <w:numId w:val="41"/>
        </w:numPr>
      </w:pPr>
      <w:r>
        <w:rPr>
          <w:rFonts w:hint="eastAsia"/>
        </w:rPr>
        <w:t>[Update] Add stop streaming API</w:t>
      </w:r>
    </w:p>
    <w:p w:rsidR="00B447E8" w:rsidRDefault="00B447E8" w:rsidP="0053020A">
      <w:pPr>
        <w:pStyle w:val="a3"/>
        <w:numPr>
          <w:ilvl w:val="0"/>
          <w:numId w:val="41"/>
        </w:numPr>
      </w:pPr>
      <w:r>
        <w:rPr>
          <w:rFonts w:hint="eastAsia"/>
        </w:rPr>
        <w:t xml:space="preserve">Multi </w:t>
      </w:r>
      <w:r>
        <w:t>Media</w:t>
      </w:r>
      <w:r>
        <w:rPr>
          <w:rFonts w:hint="eastAsia"/>
        </w:rPr>
        <w:t xml:space="preserve"> Framework</w:t>
      </w:r>
    </w:p>
    <w:p w:rsidR="00B447E8" w:rsidRDefault="00B447E8" w:rsidP="0053020A">
      <w:pPr>
        <w:pStyle w:val="a3"/>
        <w:numPr>
          <w:ilvl w:val="1"/>
          <w:numId w:val="41"/>
        </w:numPr>
      </w:pPr>
      <w:proofErr w:type="spellStart"/>
      <w:r>
        <w:rPr>
          <w:rFonts w:hint="eastAsia"/>
        </w:rPr>
        <w:t>AmebaPro</w:t>
      </w:r>
      <w:proofErr w:type="spellEnd"/>
    </w:p>
    <w:p w:rsidR="00B447E8" w:rsidRDefault="00B447E8" w:rsidP="0053020A">
      <w:pPr>
        <w:pStyle w:val="a3"/>
        <w:numPr>
          <w:ilvl w:val="2"/>
          <w:numId w:val="41"/>
        </w:numPr>
      </w:pPr>
      <w:r>
        <w:rPr>
          <w:rFonts w:hint="eastAsia"/>
        </w:rPr>
        <w:t>[Update] Add example for I2S MIC scenario</w:t>
      </w:r>
    </w:p>
    <w:p w:rsidR="00B447E8" w:rsidRDefault="00B447E8" w:rsidP="0053020A">
      <w:pPr>
        <w:pStyle w:val="a3"/>
        <w:numPr>
          <w:ilvl w:val="0"/>
          <w:numId w:val="41"/>
        </w:numPr>
      </w:pPr>
      <w:r>
        <w:rPr>
          <w:rFonts w:hint="eastAsia"/>
        </w:rPr>
        <w:t>ISP</w:t>
      </w:r>
    </w:p>
    <w:p w:rsidR="00B447E8" w:rsidRDefault="00B447E8" w:rsidP="0053020A">
      <w:pPr>
        <w:pStyle w:val="a3"/>
        <w:numPr>
          <w:ilvl w:val="1"/>
          <w:numId w:val="41"/>
        </w:numPr>
      </w:pPr>
      <w:proofErr w:type="spellStart"/>
      <w:r>
        <w:rPr>
          <w:rFonts w:hint="eastAsia"/>
        </w:rPr>
        <w:t>AmebaPro</w:t>
      </w:r>
      <w:proofErr w:type="spellEnd"/>
    </w:p>
    <w:p w:rsidR="00B447E8" w:rsidRDefault="00B447E8" w:rsidP="0053020A">
      <w:pPr>
        <w:pStyle w:val="a3"/>
        <w:numPr>
          <w:ilvl w:val="2"/>
          <w:numId w:val="41"/>
        </w:numPr>
      </w:pPr>
      <w:r>
        <w:rPr>
          <w:rFonts w:hint="eastAsia"/>
        </w:rPr>
        <w:t>[Update] Add API for frame rate control for sensor</w:t>
      </w:r>
    </w:p>
    <w:p w:rsidR="00B447E8" w:rsidRDefault="00B447E8" w:rsidP="0053020A">
      <w:pPr>
        <w:pStyle w:val="a3"/>
        <w:numPr>
          <w:ilvl w:val="2"/>
          <w:numId w:val="41"/>
        </w:numPr>
      </w:pPr>
      <w:r>
        <w:rPr>
          <w:rFonts w:hint="eastAsia"/>
        </w:rPr>
        <w:t xml:space="preserve">[Fix] Fix showing of OSD timing </w:t>
      </w:r>
    </w:p>
    <w:p w:rsidR="00C2231F" w:rsidRDefault="00C2231F" w:rsidP="0053020A">
      <w:pPr>
        <w:pStyle w:val="a3"/>
        <w:numPr>
          <w:ilvl w:val="0"/>
          <w:numId w:val="41"/>
        </w:numPr>
      </w:pPr>
      <w:r>
        <w:rPr>
          <w:rFonts w:hint="eastAsia"/>
        </w:rPr>
        <w:t>Power Save</w:t>
      </w:r>
    </w:p>
    <w:p w:rsidR="00C2231F" w:rsidRDefault="00C2231F" w:rsidP="0053020A">
      <w:pPr>
        <w:pStyle w:val="a3"/>
        <w:numPr>
          <w:ilvl w:val="1"/>
          <w:numId w:val="41"/>
        </w:numPr>
      </w:pPr>
      <w:proofErr w:type="spellStart"/>
      <w:r>
        <w:rPr>
          <w:rFonts w:hint="eastAsia"/>
        </w:rPr>
        <w:t>AmebaPro</w:t>
      </w:r>
      <w:proofErr w:type="spellEnd"/>
    </w:p>
    <w:p w:rsidR="00C2231F" w:rsidRDefault="00C2231F" w:rsidP="0053020A">
      <w:pPr>
        <w:pStyle w:val="a3"/>
        <w:numPr>
          <w:ilvl w:val="2"/>
          <w:numId w:val="41"/>
        </w:numPr>
      </w:pPr>
      <w:r>
        <w:rPr>
          <w:rFonts w:hint="eastAsia"/>
        </w:rPr>
        <w:t>[Update] Add example for Big/Little CPU standby and wakeup flow</w:t>
      </w:r>
    </w:p>
    <w:p w:rsidR="00B447E8" w:rsidRDefault="00B447E8" w:rsidP="0053020A">
      <w:pPr>
        <w:pStyle w:val="a3"/>
        <w:numPr>
          <w:ilvl w:val="0"/>
          <w:numId w:val="41"/>
        </w:numPr>
      </w:pPr>
      <w:r>
        <w:rPr>
          <w:rFonts w:hint="eastAsia"/>
        </w:rPr>
        <w:t>Other</w:t>
      </w:r>
    </w:p>
    <w:p w:rsidR="00C2231F" w:rsidRDefault="00C2231F" w:rsidP="0053020A">
      <w:pPr>
        <w:pStyle w:val="a3"/>
        <w:numPr>
          <w:ilvl w:val="1"/>
          <w:numId w:val="41"/>
        </w:numPr>
      </w:pPr>
      <w:proofErr w:type="spellStart"/>
      <w:r>
        <w:rPr>
          <w:rFonts w:hint="eastAsia"/>
        </w:rPr>
        <w:t>AmebaPro</w:t>
      </w:r>
      <w:proofErr w:type="spellEnd"/>
    </w:p>
    <w:p w:rsidR="00C2231F" w:rsidRDefault="00C2231F" w:rsidP="0053020A">
      <w:pPr>
        <w:pStyle w:val="a3"/>
        <w:numPr>
          <w:ilvl w:val="2"/>
          <w:numId w:val="41"/>
        </w:numPr>
      </w:pPr>
      <w:r>
        <w:rPr>
          <w:rFonts w:hint="eastAsia"/>
        </w:rPr>
        <w:t>[Update] OTA method description, please check application note.</w:t>
      </w:r>
    </w:p>
    <w:p w:rsidR="000A10BE" w:rsidRDefault="000A10BE" w:rsidP="0053020A">
      <w:pPr>
        <w:pStyle w:val="a3"/>
        <w:numPr>
          <w:ilvl w:val="2"/>
          <w:numId w:val="41"/>
        </w:numPr>
      </w:pPr>
      <w:r>
        <w:rPr>
          <w:rFonts w:hint="eastAsia"/>
        </w:rPr>
        <w:t>[Update] Provide example code of OTA over SD card</w:t>
      </w:r>
    </w:p>
    <w:p w:rsidR="000A10BE" w:rsidRDefault="000A10BE" w:rsidP="0053020A">
      <w:pPr>
        <w:pStyle w:val="a3"/>
        <w:numPr>
          <w:ilvl w:val="2"/>
          <w:numId w:val="41"/>
        </w:numPr>
      </w:pPr>
      <w:r>
        <w:rPr>
          <w:rFonts w:hint="eastAsia"/>
        </w:rPr>
        <w:t xml:space="preserve">[Update] Add system reset API </w:t>
      </w:r>
      <w:proofErr w:type="spellStart"/>
      <w:r>
        <w:rPr>
          <w:rFonts w:hint="eastAsia"/>
        </w:rPr>
        <w:t>sys_reset</w:t>
      </w:r>
      <w:proofErr w:type="spellEnd"/>
    </w:p>
    <w:p w:rsidR="00B346F7" w:rsidRDefault="00B346F7" w:rsidP="00B346F7">
      <w:pPr>
        <w:pStyle w:val="2"/>
      </w:pPr>
      <w:bookmarkStart w:id="96" w:name="_Toc16792145"/>
      <w:r>
        <w:rPr>
          <w:rFonts w:hint="eastAsia"/>
        </w:rPr>
        <w:t>v</w:t>
      </w:r>
      <w:r>
        <w:t>5</w:t>
      </w:r>
      <w:r>
        <w:rPr>
          <w:rFonts w:hint="eastAsia"/>
        </w:rPr>
        <w:t>.2f</w:t>
      </w:r>
      <w:bookmarkEnd w:id="96"/>
    </w:p>
    <w:p w:rsidR="00B346F7" w:rsidRPr="003C4D19" w:rsidRDefault="00B346F7" w:rsidP="00B346F7"/>
    <w:p w:rsidR="00B346F7" w:rsidRDefault="00B346F7" w:rsidP="00B346F7">
      <w:pPr>
        <w:pStyle w:val="a3"/>
        <w:numPr>
          <w:ilvl w:val="0"/>
          <w:numId w:val="41"/>
        </w:numPr>
      </w:pPr>
      <w:proofErr w:type="spellStart"/>
      <w:r>
        <w:rPr>
          <w:rFonts w:hint="eastAsia"/>
        </w:rPr>
        <w:t>Wlan</w:t>
      </w:r>
      <w:proofErr w:type="spellEnd"/>
    </w:p>
    <w:p w:rsidR="00B346F7" w:rsidRDefault="00B346F7" w:rsidP="00B346F7">
      <w:pPr>
        <w:pStyle w:val="a3"/>
        <w:numPr>
          <w:ilvl w:val="1"/>
          <w:numId w:val="41"/>
        </w:numPr>
      </w:pPr>
      <w:proofErr w:type="spellStart"/>
      <w:r>
        <w:rPr>
          <w:rFonts w:hint="eastAsia"/>
        </w:rPr>
        <w:t>AmebaPro</w:t>
      </w:r>
      <w:proofErr w:type="spellEnd"/>
    </w:p>
    <w:p w:rsidR="006748EC" w:rsidRDefault="006748EC" w:rsidP="006748EC">
      <w:pPr>
        <w:pStyle w:val="a3"/>
        <w:numPr>
          <w:ilvl w:val="2"/>
          <w:numId w:val="41"/>
        </w:numPr>
      </w:pPr>
      <w:r>
        <w:rPr>
          <w:rFonts w:hint="eastAsia"/>
        </w:rPr>
        <w:t xml:space="preserve">[fix] </w:t>
      </w:r>
      <w:r w:rsidRPr="00B346F7">
        <w:t xml:space="preserve">Improve </w:t>
      </w:r>
      <w:proofErr w:type="spellStart"/>
      <w:r>
        <w:rPr>
          <w:rFonts w:hint="eastAsia"/>
        </w:rPr>
        <w:t>wifi</w:t>
      </w:r>
      <w:proofErr w:type="spellEnd"/>
      <w:r w:rsidRPr="00B346F7">
        <w:t xml:space="preserve"> connection stability</w:t>
      </w:r>
    </w:p>
    <w:p w:rsidR="006748EC" w:rsidRDefault="006748EC" w:rsidP="006748EC">
      <w:pPr>
        <w:pStyle w:val="a3"/>
        <w:numPr>
          <w:ilvl w:val="2"/>
          <w:numId w:val="41"/>
        </w:numPr>
      </w:pPr>
      <w:r>
        <w:rPr>
          <w:rFonts w:hint="eastAsia"/>
        </w:rPr>
        <w:t xml:space="preserve">[fix] </w:t>
      </w:r>
      <w:r w:rsidRPr="00B346F7">
        <w:t xml:space="preserve">Improve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throughput</w:t>
      </w:r>
      <w:r>
        <w:t xml:space="preserve"> for video stability</w:t>
      </w:r>
    </w:p>
    <w:p w:rsidR="006748EC" w:rsidRDefault="006748EC" w:rsidP="006748EC">
      <w:pPr>
        <w:pStyle w:val="a3"/>
        <w:numPr>
          <w:ilvl w:val="2"/>
          <w:numId w:val="41"/>
        </w:numPr>
      </w:pPr>
      <w:r>
        <w:rPr>
          <w:rFonts w:hint="eastAsia"/>
        </w:rPr>
        <w:t xml:space="preserve">[Update] </w:t>
      </w:r>
      <w:r w:rsidRPr="000D5000">
        <w:t>Support SKB buffer number setting</w:t>
      </w:r>
    </w:p>
    <w:p w:rsidR="006748EC" w:rsidRDefault="006748EC" w:rsidP="006748EC">
      <w:pPr>
        <w:pStyle w:val="a3"/>
        <w:numPr>
          <w:ilvl w:val="2"/>
          <w:numId w:val="41"/>
        </w:numPr>
      </w:pPr>
      <w:r>
        <w:t xml:space="preserve">[Update] Save </w:t>
      </w:r>
      <w:proofErr w:type="spellStart"/>
      <w:r>
        <w:t>wifi</w:t>
      </w:r>
      <w:proofErr w:type="spellEnd"/>
      <w:r>
        <w:t xml:space="preserve"> calibration data in </w:t>
      </w:r>
      <w:proofErr w:type="spellStart"/>
      <w:r>
        <w:t>efuse</w:t>
      </w:r>
      <w:proofErr w:type="spellEnd"/>
      <w:r>
        <w:t xml:space="preserve"> by default</w:t>
      </w:r>
    </w:p>
    <w:p w:rsidR="00B346F7" w:rsidRDefault="00B346F7" w:rsidP="00B346F7">
      <w:pPr>
        <w:pStyle w:val="a3"/>
        <w:numPr>
          <w:ilvl w:val="0"/>
          <w:numId w:val="41"/>
        </w:numPr>
      </w:pPr>
      <w:r>
        <w:rPr>
          <w:rFonts w:hint="eastAsia"/>
        </w:rPr>
        <w:t>Network Stack</w:t>
      </w:r>
    </w:p>
    <w:p w:rsidR="00B346F7" w:rsidRDefault="00B346F7" w:rsidP="00B346F7">
      <w:pPr>
        <w:pStyle w:val="a3"/>
        <w:numPr>
          <w:ilvl w:val="1"/>
          <w:numId w:val="41"/>
        </w:numPr>
      </w:pPr>
      <w:proofErr w:type="spellStart"/>
      <w:r>
        <w:rPr>
          <w:rFonts w:hint="eastAsia"/>
        </w:rPr>
        <w:t>AmebaPro</w:t>
      </w:r>
      <w:proofErr w:type="spellEnd"/>
    </w:p>
    <w:p w:rsidR="00CD3A20" w:rsidRDefault="00CD3A20" w:rsidP="00CD3A20">
      <w:pPr>
        <w:pStyle w:val="a3"/>
        <w:numPr>
          <w:ilvl w:val="2"/>
          <w:numId w:val="41"/>
        </w:numPr>
      </w:pPr>
      <w:r>
        <w:rPr>
          <w:rFonts w:hint="eastAsia"/>
        </w:rPr>
        <w:t xml:space="preserve">[fix] </w:t>
      </w:r>
      <w:r w:rsidRPr="00B346F7">
        <w:t xml:space="preserve">Improve </w:t>
      </w:r>
      <w:proofErr w:type="spellStart"/>
      <w:r>
        <w:t>tcp</w:t>
      </w:r>
      <w:proofErr w:type="spellEnd"/>
      <w:r>
        <w:rPr>
          <w:rFonts w:hint="eastAsia"/>
        </w:rPr>
        <w:t xml:space="preserve"> </w:t>
      </w:r>
      <w:r>
        <w:t>keep</w:t>
      </w:r>
      <w:r>
        <w:rPr>
          <w:rFonts w:hint="eastAsia"/>
        </w:rPr>
        <w:t xml:space="preserve"> </w:t>
      </w:r>
      <w:r>
        <w:t>alive</w:t>
      </w:r>
      <w:r>
        <w:rPr>
          <w:rFonts w:hint="eastAsia"/>
        </w:rPr>
        <w:t xml:space="preserve"> </w:t>
      </w:r>
      <w:r w:rsidRPr="003D7AAC">
        <w:t>stability</w:t>
      </w:r>
      <w:r>
        <w:t xml:space="preserve"> under standby mode</w:t>
      </w:r>
    </w:p>
    <w:p w:rsidR="00CD3A20" w:rsidRDefault="00CD3A20" w:rsidP="00CD3A20">
      <w:pPr>
        <w:pStyle w:val="a3"/>
        <w:numPr>
          <w:ilvl w:val="2"/>
          <w:numId w:val="41"/>
        </w:numPr>
      </w:pPr>
      <w:r>
        <w:t>[fix] Improve stability or remote wake up</w:t>
      </w:r>
    </w:p>
    <w:p w:rsidR="00B346F7" w:rsidRDefault="00B346F7" w:rsidP="00B346F7">
      <w:pPr>
        <w:pStyle w:val="a3"/>
        <w:numPr>
          <w:ilvl w:val="0"/>
          <w:numId w:val="41"/>
        </w:numPr>
      </w:pPr>
      <w:r>
        <w:rPr>
          <w:rFonts w:hint="eastAsia"/>
        </w:rPr>
        <w:t>SD</w:t>
      </w:r>
    </w:p>
    <w:p w:rsidR="00B346F7" w:rsidRDefault="00B346F7" w:rsidP="00B346F7">
      <w:pPr>
        <w:pStyle w:val="a3"/>
        <w:numPr>
          <w:ilvl w:val="1"/>
          <w:numId w:val="41"/>
        </w:numPr>
      </w:pPr>
      <w:proofErr w:type="spellStart"/>
      <w:r>
        <w:rPr>
          <w:rFonts w:hint="eastAsia"/>
        </w:rPr>
        <w:t>AmebaPro</w:t>
      </w:r>
      <w:proofErr w:type="spellEnd"/>
    </w:p>
    <w:p w:rsidR="00B346F7" w:rsidRDefault="00B346F7" w:rsidP="00B346F7">
      <w:pPr>
        <w:pStyle w:val="a3"/>
        <w:numPr>
          <w:ilvl w:val="2"/>
          <w:numId w:val="41"/>
        </w:numPr>
      </w:pPr>
      <w:r>
        <w:rPr>
          <w:rFonts w:hint="eastAsia"/>
        </w:rPr>
        <w:t>[Fix] Improve SD card stability and compatibility</w:t>
      </w:r>
    </w:p>
    <w:p w:rsidR="00B346F7" w:rsidRDefault="00B346F7" w:rsidP="00696655">
      <w:pPr>
        <w:pStyle w:val="a3"/>
        <w:numPr>
          <w:ilvl w:val="2"/>
          <w:numId w:val="41"/>
        </w:numPr>
      </w:pPr>
      <w:r>
        <w:rPr>
          <w:rFonts w:hint="eastAsia"/>
        </w:rPr>
        <w:t>[</w:t>
      </w:r>
      <w:r w:rsidR="00696655">
        <w:rPr>
          <w:rFonts w:hint="eastAsia"/>
        </w:rPr>
        <w:t>Update</w:t>
      </w:r>
      <w:r>
        <w:rPr>
          <w:rFonts w:hint="eastAsia"/>
        </w:rPr>
        <w:t xml:space="preserve">] </w:t>
      </w:r>
      <w:r w:rsidR="00696655">
        <w:rPr>
          <w:rFonts w:hint="eastAsia"/>
        </w:rPr>
        <w:t>A</w:t>
      </w:r>
      <w:r w:rsidR="00696655" w:rsidRPr="00696655">
        <w:t>dd SD plug detect feature</w:t>
      </w:r>
    </w:p>
    <w:p w:rsidR="00B0206E" w:rsidRDefault="00B0206E" w:rsidP="00B0206E">
      <w:pPr>
        <w:pStyle w:val="a3"/>
        <w:numPr>
          <w:ilvl w:val="2"/>
          <w:numId w:val="41"/>
        </w:numPr>
      </w:pPr>
      <w:r>
        <w:rPr>
          <w:rFonts w:hint="eastAsia"/>
        </w:rPr>
        <w:lastRenderedPageBreak/>
        <w:t>[Update] A</w:t>
      </w:r>
      <w:r w:rsidRPr="00B0206E">
        <w:t xml:space="preserve">dd </w:t>
      </w:r>
      <w:proofErr w:type="spellStart"/>
      <w:r w:rsidRPr="00B0206E">
        <w:t>mutex</w:t>
      </w:r>
      <w:proofErr w:type="spellEnd"/>
      <w:r w:rsidRPr="00B0206E">
        <w:t xml:space="preserve"> resource for FATFS</w:t>
      </w:r>
    </w:p>
    <w:p w:rsidR="00B0206E" w:rsidRPr="003C4D19" w:rsidRDefault="00B0206E" w:rsidP="00B0206E">
      <w:pPr>
        <w:pStyle w:val="a3"/>
        <w:numPr>
          <w:ilvl w:val="2"/>
          <w:numId w:val="41"/>
        </w:numPr>
      </w:pPr>
      <w:r>
        <w:rPr>
          <w:rFonts w:hint="eastAsia"/>
        </w:rPr>
        <w:t>[Update] A</w:t>
      </w:r>
      <w:r w:rsidRPr="00B0206E">
        <w:t xml:space="preserve">dd </w:t>
      </w:r>
      <w:proofErr w:type="spellStart"/>
      <w:r w:rsidRPr="00B0206E">
        <w:t>fatfs_get_free_space_byte</w:t>
      </w:r>
      <w:proofErr w:type="spellEnd"/>
      <w:r w:rsidRPr="00B0206E">
        <w:t xml:space="preserve"> to get accurate byte size</w:t>
      </w:r>
    </w:p>
    <w:p w:rsidR="00B346F7" w:rsidRDefault="00B346F7" w:rsidP="00B346F7">
      <w:pPr>
        <w:pStyle w:val="a3"/>
        <w:numPr>
          <w:ilvl w:val="0"/>
          <w:numId w:val="41"/>
        </w:numPr>
      </w:pPr>
      <w:r>
        <w:rPr>
          <w:rFonts w:hint="eastAsia"/>
        </w:rPr>
        <w:t>H.264</w:t>
      </w:r>
    </w:p>
    <w:p w:rsidR="00B346F7" w:rsidRDefault="00B346F7" w:rsidP="00B346F7">
      <w:pPr>
        <w:pStyle w:val="a3"/>
        <w:numPr>
          <w:ilvl w:val="1"/>
          <w:numId w:val="41"/>
        </w:numPr>
      </w:pPr>
      <w:proofErr w:type="spellStart"/>
      <w:r>
        <w:rPr>
          <w:rFonts w:hint="eastAsia"/>
        </w:rPr>
        <w:t>AmebaPro</w:t>
      </w:r>
      <w:proofErr w:type="spellEnd"/>
    </w:p>
    <w:p w:rsidR="00B346F7" w:rsidRDefault="00B346F7" w:rsidP="006065AB">
      <w:pPr>
        <w:pStyle w:val="a3"/>
        <w:numPr>
          <w:ilvl w:val="2"/>
          <w:numId w:val="41"/>
        </w:numPr>
      </w:pPr>
      <w:r>
        <w:rPr>
          <w:rFonts w:hint="eastAsia"/>
        </w:rPr>
        <w:t xml:space="preserve">[Update] </w:t>
      </w:r>
      <w:r w:rsidR="006065AB" w:rsidRPr="006065AB">
        <w:t>Add VBR with dynamic QP range</w:t>
      </w:r>
    </w:p>
    <w:p w:rsidR="00B346F7" w:rsidRDefault="00B346F7" w:rsidP="00B346F7">
      <w:pPr>
        <w:pStyle w:val="a3"/>
        <w:numPr>
          <w:ilvl w:val="0"/>
          <w:numId w:val="41"/>
        </w:numPr>
      </w:pPr>
      <w:r>
        <w:rPr>
          <w:rFonts w:hint="eastAsia"/>
        </w:rPr>
        <w:t>ISP</w:t>
      </w:r>
    </w:p>
    <w:p w:rsidR="00B346F7" w:rsidRDefault="00B346F7" w:rsidP="00B346F7">
      <w:pPr>
        <w:pStyle w:val="a3"/>
        <w:numPr>
          <w:ilvl w:val="1"/>
          <w:numId w:val="41"/>
        </w:numPr>
      </w:pPr>
      <w:proofErr w:type="spellStart"/>
      <w:r>
        <w:rPr>
          <w:rFonts w:hint="eastAsia"/>
        </w:rPr>
        <w:t>AmebaPro</w:t>
      </w:r>
      <w:proofErr w:type="spellEnd"/>
    </w:p>
    <w:p w:rsidR="00B346F7" w:rsidRDefault="000D5000" w:rsidP="00B346F7">
      <w:pPr>
        <w:pStyle w:val="a3"/>
        <w:numPr>
          <w:ilvl w:val="2"/>
          <w:numId w:val="41"/>
        </w:numPr>
      </w:pPr>
      <w:r>
        <w:rPr>
          <w:rFonts w:hint="eastAsia"/>
        </w:rPr>
        <w:t xml:space="preserve"> </w:t>
      </w:r>
      <w:r w:rsidR="00B346F7">
        <w:rPr>
          <w:rFonts w:hint="eastAsia"/>
        </w:rPr>
        <w:t xml:space="preserve">[Fix] Fix showing of OSD timing </w:t>
      </w:r>
    </w:p>
    <w:p w:rsidR="00B346F7" w:rsidRDefault="00B346F7" w:rsidP="00B346F7">
      <w:pPr>
        <w:pStyle w:val="a3"/>
        <w:numPr>
          <w:ilvl w:val="0"/>
          <w:numId w:val="41"/>
        </w:numPr>
      </w:pPr>
      <w:r>
        <w:rPr>
          <w:rFonts w:hint="eastAsia"/>
        </w:rPr>
        <w:t>Power Save</w:t>
      </w:r>
    </w:p>
    <w:p w:rsidR="00B346F7" w:rsidRDefault="00B346F7" w:rsidP="00B346F7">
      <w:pPr>
        <w:pStyle w:val="a3"/>
        <w:numPr>
          <w:ilvl w:val="1"/>
          <w:numId w:val="41"/>
        </w:numPr>
      </w:pPr>
      <w:proofErr w:type="spellStart"/>
      <w:r>
        <w:rPr>
          <w:rFonts w:hint="eastAsia"/>
        </w:rPr>
        <w:t>AmebaPro</w:t>
      </w:r>
      <w:proofErr w:type="spellEnd"/>
    </w:p>
    <w:p w:rsidR="00B346F7" w:rsidRDefault="00B346F7" w:rsidP="00B346F7">
      <w:pPr>
        <w:pStyle w:val="a3"/>
        <w:numPr>
          <w:ilvl w:val="2"/>
          <w:numId w:val="41"/>
        </w:numPr>
      </w:pPr>
      <w:r>
        <w:rPr>
          <w:rFonts w:hint="eastAsia"/>
        </w:rPr>
        <w:t>[Fix] Big/Little CPU standby and wakeup flow</w:t>
      </w:r>
    </w:p>
    <w:p w:rsidR="00E1173C" w:rsidRDefault="00E1173C" w:rsidP="00E1173C">
      <w:pPr>
        <w:pStyle w:val="a3"/>
        <w:numPr>
          <w:ilvl w:val="2"/>
          <w:numId w:val="41"/>
        </w:numPr>
      </w:pPr>
      <w:r>
        <w:rPr>
          <w:rFonts w:hint="eastAsia"/>
        </w:rPr>
        <w:t xml:space="preserve">[Update] Add </w:t>
      </w:r>
      <w:proofErr w:type="spellStart"/>
      <w:r>
        <w:rPr>
          <w:rFonts w:hint="eastAsia"/>
        </w:rPr>
        <w:t>s</w:t>
      </w:r>
      <w:r w:rsidRPr="00E1173C">
        <w:t>tandby_multiple_wake_source</w:t>
      </w:r>
      <w:proofErr w:type="spellEnd"/>
    </w:p>
    <w:p w:rsidR="00B346F7" w:rsidRDefault="00B346F7" w:rsidP="00B346F7">
      <w:pPr>
        <w:pStyle w:val="a3"/>
        <w:numPr>
          <w:ilvl w:val="0"/>
          <w:numId w:val="41"/>
        </w:numPr>
      </w:pPr>
      <w:r>
        <w:rPr>
          <w:rFonts w:hint="eastAsia"/>
        </w:rPr>
        <w:t>Other</w:t>
      </w:r>
    </w:p>
    <w:p w:rsidR="00B346F7" w:rsidRDefault="00B346F7" w:rsidP="00B346F7">
      <w:pPr>
        <w:pStyle w:val="a3"/>
        <w:numPr>
          <w:ilvl w:val="1"/>
          <w:numId w:val="41"/>
        </w:numPr>
      </w:pPr>
      <w:proofErr w:type="spellStart"/>
      <w:r>
        <w:rPr>
          <w:rFonts w:hint="eastAsia"/>
        </w:rPr>
        <w:t>AmebaPro</w:t>
      </w:r>
      <w:proofErr w:type="spellEnd"/>
    </w:p>
    <w:p w:rsidR="00CD3A20" w:rsidRDefault="00CD3A20" w:rsidP="00CD3A20">
      <w:pPr>
        <w:pStyle w:val="a3"/>
        <w:numPr>
          <w:ilvl w:val="2"/>
          <w:numId w:val="41"/>
        </w:numPr>
      </w:pPr>
      <w:r>
        <w:rPr>
          <w:rFonts w:hint="eastAsia"/>
        </w:rPr>
        <w:t>[Fix] Fix  ADC</w:t>
      </w:r>
      <w:r>
        <w:t xml:space="preserve"> function on  Big CPU</w:t>
      </w:r>
    </w:p>
    <w:p w:rsidR="00C2231F" w:rsidRPr="00CD3A20" w:rsidRDefault="00C2231F" w:rsidP="0053020A">
      <w:pPr>
        <w:pStyle w:val="a3"/>
        <w:ind w:left="960"/>
      </w:pPr>
    </w:p>
    <w:p w:rsidR="00667B6A" w:rsidRPr="00CD3A20" w:rsidRDefault="00667B6A" w:rsidP="000269B8">
      <w:pPr>
        <w:pStyle w:val="a3"/>
        <w:ind w:left="960"/>
      </w:pPr>
    </w:p>
    <w:p w:rsidR="00667B6A" w:rsidRDefault="00667B6A">
      <w:r>
        <w:br w:type="page"/>
      </w:r>
    </w:p>
    <w:p w:rsidR="00FF3728" w:rsidRDefault="00667B6A" w:rsidP="000269B8">
      <w:pPr>
        <w:pStyle w:val="a3"/>
        <w:ind w:left="9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2126F1" wp14:editId="7DDFEC6D">
                <wp:simplePos x="0" y="0"/>
                <wp:positionH relativeFrom="column">
                  <wp:posOffset>-85118</wp:posOffset>
                </wp:positionH>
                <wp:positionV relativeFrom="paragraph">
                  <wp:posOffset>6535586</wp:posOffset>
                </wp:positionV>
                <wp:extent cx="5872825" cy="1409700"/>
                <wp:effectExtent l="0" t="0" r="13970" b="19050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282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0BE" w:rsidRPr="00524E53" w:rsidRDefault="000A10BE" w:rsidP="00667B6A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524E53">
                              <w:rPr>
                                <w:rFonts w:ascii="Arial" w:hAnsi="Arial" w:cs="Arial"/>
                                <w:sz w:val="20"/>
                              </w:rPr>
                              <w:t>THIS SOFTWARE AND DOCUMENT ARE PROVIDED “AS IS” WITHOUT ANY WARRANTIES OF ANY KIND. REALTEK MAY MAKE IMPROVEMENTS AND/OR CHANGES TO THIS THE SOFTWARE AND DOCUMENT AT ANY TIME AND AT ITS SOLE DISCRETION. WITH RESPECT TO THE SOFTWARE; DOCUMENT; INFORMATION; MATERIALS; SERVICES; AND ANY IMPROVEMENTS AND/OR CHANGES THERETO PROVIDED BY REALTEK, REALTEK DISCLAIMS ALL WARRANTIES, WHETHER EXPRESS, IMPLIED OR OTHERWISE, INCLUDING, WITHOUT LIMITATION, IMPLIED WARRANTIES OF MERCHANTABILITY OR FITNESS FOR A PARTICULAR PURPOSE, AND NON-INFRINGEMENT.</w:t>
                            </w:r>
                          </w:p>
                          <w:p w:rsidR="000A10BE" w:rsidRPr="00524E53" w:rsidRDefault="000A10BE" w:rsidP="00667B6A">
                            <w:pPr>
                              <w:ind w:left="7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30" type="#_x0000_t202" style="position:absolute;left:0;text-align:left;margin-left:-6.7pt;margin-top:514.6pt;width:462.45pt;height:11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">
                <v:textbox>
                  <w:txbxContent>
                    <w:p w:rsidR="000A10BE" w:rsidRPr="00524E53" w:rsidRDefault="000A10BE" w:rsidP="00667B6A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524E53">
                        <w:rPr>
                          <w:rFonts w:ascii="Arial" w:hAnsi="Arial" w:cs="Arial"/>
                          <w:sz w:val="20"/>
                        </w:rPr>
                        <w:t>THIS SOFTWARE AND DOCUMENT ARE PROVIDED “AS IS” WITHOUT ANY WARRANTIES OF ANY KIND. REALTEK MAY MAKE IMPROVEMENTS AND/OR CHANGES TO THIS THE SOFTWARE AND DOCUMENT AT ANY TIME AND AT ITS SOLE DISCRETION. WITH RESPECT TO THE SOFTWARE; DOCUMENT; INFORMATION; MATERIALS; SERVICES; AND ANY IMPROVEMENTS AND/OR CHANGES THERETO PROVIDED BY REALTEK, REALTEK DISCLAIMS ALL WARRANTIES, WHETHER EXPRESS, IMPLIED OR OTHERWISE, INCLUDING, WITHOUT LIMITATION, IMPLIED WARRANTIES OF MERCHANTABILITY OR FITNESS FOR A PARTICULAR PURPOSE, AND NON-INFRINGEMENT.</w:t>
                      </w:r>
                    </w:p>
                    <w:p w:rsidR="000A10BE" w:rsidRPr="00524E53" w:rsidRDefault="000A10BE" w:rsidP="00667B6A">
                      <w:pPr>
                        <w:ind w:left="720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F3728" w:rsidSect="005C6BE2">
      <w:headerReference w:type="default" r:id="rId11"/>
      <w:footerReference w:type="default" r:id="rId12"/>
      <w:pgSz w:w="12240" w:h="15840"/>
      <w:pgMar w:top="1440" w:right="1440" w:bottom="1440" w:left="1440" w:header="720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764" w:rsidRDefault="00294764" w:rsidP="00403540">
      <w:pPr>
        <w:spacing w:after="0" w:line="240" w:lineRule="auto"/>
      </w:pPr>
      <w:r>
        <w:separator/>
      </w:r>
    </w:p>
  </w:endnote>
  <w:endnote w:type="continuationSeparator" w:id="0">
    <w:p w:rsidR="00294764" w:rsidRDefault="00294764" w:rsidP="00403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0BE" w:rsidRDefault="000A10BE" w:rsidP="00721CD1">
    <w:pPr>
      <w:pStyle w:val="a7"/>
      <w:jc w:val="center"/>
    </w:pPr>
    <w:r>
      <w:fldChar w:fldCharType="begin"/>
    </w:r>
    <w:r>
      <w:instrText xml:space="preserve"> DATE \@ "MMMM d, yyyy" </w:instrText>
    </w:r>
    <w:r>
      <w:fldChar w:fldCharType="separate"/>
    </w:r>
    <w:ins w:id="97" w:author="Emily Chou" w:date="2019-10-16T11:07:00Z">
      <w:r w:rsidR="00EA255B">
        <w:rPr>
          <w:noProof/>
        </w:rPr>
        <w:t>October 16, 2019</w:t>
      </w:r>
    </w:ins>
    <w:del w:id="98" w:author="Emily Chou" w:date="2019-10-16T11:07:00Z">
      <w:r w:rsidR="00C20286" w:rsidDel="00EA255B">
        <w:rPr>
          <w:noProof/>
        </w:rPr>
        <w:delText>August 15, 2019</w:delText>
      </w:r>
    </w:del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172EC9" w:rsidRPr="00172EC9">
      <w:rPr>
        <w:noProof/>
        <w:lang w:val="zh-TW"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764" w:rsidRDefault="00294764" w:rsidP="00403540">
      <w:pPr>
        <w:spacing w:after="0" w:line="240" w:lineRule="auto"/>
      </w:pPr>
      <w:r>
        <w:separator/>
      </w:r>
    </w:p>
  </w:footnote>
  <w:footnote w:type="continuationSeparator" w:id="0">
    <w:p w:rsidR="00294764" w:rsidRDefault="00294764" w:rsidP="00403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0BE" w:rsidRDefault="000A10BE" w:rsidP="00403540">
    <w:pPr>
      <w:pStyle w:val="a5"/>
      <w:wordWrap w:val="0"/>
      <w:ind w:right="560"/>
      <w:jc w:val="right"/>
      <w:rPr>
        <w:rFonts w:eastAsia="新細明體"/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340AD23" wp14:editId="033ED503">
          <wp:simplePos x="0" y="0"/>
          <wp:positionH relativeFrom="column">
            <wp:posOffset>0</wp:posOffset>
          </wp:positionH>
          <wp:positionV relativeFrom="paragraph">
            <wp:posOffset>65405</wp:posOffset>
          </wp:positionV>
          <wp:extent cx="1714500" cy="354330"/>
          <wp:effectExtent l="0" t="0" r="0" b="7620"/>
          <wp:wrapNone/>
          <wp:docPr id="6" name="圖片 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A10BE" w:rsidRDefault="000A10BE" w:rsidP="00403540">
    <w:pPr>
      <w:pStyle w:val="a5"/>
      <w:wordWrap w:val="0"/>
      <w:ind w:right="560"/>
      <w:jc w:val="right"/>
      <w:rPr>
        <w:rFonts w:eastAsia="新細明體"/>
        <w:b/>
        <w:sz w:val="28"/>
        <w:szCs w:val="28"/>
      </w:rPr>
    </w:pPr>
    <w:r>
      <w:rPr>
        <w:rFonts w:eastAsia="新細明體" w:hint="eastAsia"/>
        <w:b/>
        <w:sz w:val="28"/>
        <w:szCs w:val="28"/>
      </w:rPr>
      <w:t>Release Note</w:t>
    </w:r>
  </w:p>
  <w:p w:rsidR="000A10BE" w:rsidRPr="00403540" w:rsidRDefault="000A10BE" w:rsidP="00403540">
    <w:pPr>
      <w:pStyle w:val="a5"/>
      <w:wordWrap w:val="0"/>
      <w:ind w:right="560"/>
      <w:jc w:val="right"/>
      <w:rPr>
        <w:rFonts w:eastAsia="新細明體"/>
        <w:b/>
        <w:sz w:val="28"/>
        <w:szCs w:val="28"/>
      </w:rPr>
    </w:pPr>
    <w:r>
      <w:rPr>
        <w:rFonts w:eastAsia="新細明體" w:hint="eastAsia"/>
        <w:b/>
        <w:sz w:val="28"/>
        <w:szCs w:val="28"/>
      </w:rPr>
      <w:t>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EB8"/>
    <w:multiLevelType w:val="hybridMultilevel"/>
    <w:tmpl w:val="E012BF2C"/>
    <w:lvl w:ilvl="0" w:tplc="42449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3104D2"/>
    <w:multiLevelType w:val="hybridMultilevel"/>
    <w:tmpl w:val="48B83B72"/>
    <w:lvl w:ilvl="0" w:tplc="D222D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BA10AA"/>
    <w:multiLevelType w:val="hybridMultilevel"/>
    <w:tmpl w:val="10724F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08748C6"/>
    <w:multiLevelType w:val="hybridMultilevel"/>
    <w:tmpl w:val="30FA387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2FF64D9"/>
    <w:multiLevelType w:val="hybridMultilevel"/>
    <w:tmpl w:val="0146261C"/>
    <w:lvl w:ilvl="0" w:tplc="D222D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46C1D5C"/>
    <w:multiLevelType w:val="hybridMultilevel"/>
    <w:tmpl w:val="7280F1EA"/>
    <w:lvl w:ilvl="0" w:tplc="8952AAF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5726CB1"/>
    <w:multiLevelType w:val="hybridMultilevel"/>
    <w:tmpl w:val="42ECCE3C"/>
    <w:lvl w:ilvl="0" w:tplc="42449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5E23C0F"/>
    <w:multiLevelType w:val="hybridMultilevel"/>
    <w:tmpl w:val="EC949A5A"/>
    <w:lvl w:ilvl="0" w:tplc="D980828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60F03B3"/>
    <w:multiLevelType w:val="hybridMultilevel"/>
    <w:tmpl w:val="34F643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8D30F23"/>
    <w:multiLevelType w:val="hybridMultilevel"/>
    <w:tmpl w:val="CA2206B8"/>
    <w:lvl w:ilvl="0" w:tplc="EF2279D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BCE63F9"/>
    <w:multiLevelType w:val="hybridMultilevel"/>
    <w:tmpl w:val="CAB0704A"/>
    <w:lvl w:ilvl="0" w:tplc="42449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BDC7936"/>
    <w:multiLevelType w:val="hybridMultilevel"/>
    <w:tmpl w:val="29F862A0"/>
    <w:lvl w:ilvl="0" w:tplc="CBA4E74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0E34D6D"/>
    <w:multiLevelType w:val="hybridMultilevel"/>
    <w:tmpl w:val="2BDCF18E"/>
    <w:lvl w:ilvl="0" w:tplc="04090001">
      <w:start w:val="1"/>
      <w:numFmt w:val="bullet"/>
      <w:lvlText w:val=""/>
      <w:lvlJc w:val="left"/>
      <w:pPr>
        <w:ind w:left="91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2" w:hanging="480"/>
      </w:pPr>
      <w:rPr>
        <w:rFonts w:ascii="Wingdings" w:hAnsi="Wingdings" w:hint="default"/>
      </w:rPr>
    </w:lvl>
  </w:abstractNum>
  <w:abstractNum w:abstractNumId="13">
    <w:nsid w:val="26CD3154"/>
    <w:multiLevelType w:val="hybridMultilevel"/>
    <w:tmpl w:val="3CBE9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1E37AE"/>
    <w:multiLevelType w:val="hybridMultilevel"/>
    <w:tmpl w:val="9940D0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28447074"/>
    <w:multiLevelType w:val="hybridMultilevel"/>
    <w:tmpl w:val="E1A654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B4D75A3"/>
    <w:multiLevelType w:val="hybridMultilevel"/>
    <w:tmpl w:val="152A4E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6F610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>
    <w:nsid w:val="31007812"/>
    <w:multiLevelType w:val="hybridMultilevel"/>
    <w:tmpl w:val="4A006A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31850B3A"/>
    <w:multiLevelType w:val="hybridMultilevel"/>
    <w:tmpl w:val="AF3E87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322D314F"/>
    <w:multiLevelType w:val="hybridMultilevel"/>
    <w:tmpl w:val="8D06B7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37481679"/>
    <w:multiLevelType w:val="hybridMultilevel"/>
    <w:tmpl w:val="C512D1A8"/>
    <w:lvl w:ilvl="0" w:tplc="D222D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974547A"/>
    <w:multiLevelType w:val="hybridMultilevel"/>
    <w:tmpl w:val="09F2D97C"/>
    <w:lvl w:ilvl="0" w:tplc="20A263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CE91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5826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7678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3464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3098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EC3E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7E5F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7E9F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416E4D"/>
    <w:multiLevelType w:val="hybridMultilevel"/>
    <w:tmpl w:val="2C0EA3A4"/>
    <w:lvl w:ilvl="0" w:tplc="BF163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4">
    <w:nsid w:val="44B8789C"/>
    <w:multiLevelType w:val="hybridMultilevel"/>
    <w:tmpl w:val="DB12EA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48C03321"/>
    <w:multiLevelType w:val="hybridMultilevel"/>
    <w:tmpl w:val="DF622E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4BA408E9"/>
    <w:multiLevelType w:val="hybridMultilevel"/>
    <w:tmpl w:val="2B3277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50A50E0E"/>
    <w:multiLevelType w:val="hybridMultilevel"/>
    <w:tmpl w:val="BD725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510B6005"/>
    <w:multiLevelType w:val="hybridMultilevel"/>
    <w:tmpl w:val="4D2CE2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517B17DD"/>
    <w:multiLevelType w:val="hybridMultilevel"/>
    <w:tmpl w:val="F48AD6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52B8161B"/>
    <w:multiLevelType w:val="hybridMultilevel"/>
    <w:tmpl w:val="9F9466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592818D0"/>
    <w:multiLevelType w:val="hybridMultilevel"/>
    <w:tmpl w:val="6CB6D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3600CC"/>
    <w:multiLevelType w:val="hybridMultilevel"/>
    <w:tmpl w:val="0874B9F2"/>
    <w:lvl w:ilvl="0" w:tplc="BB66D42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996DFB"/>
    <w:multiLevelType w:val="hybridMultilevel"/>
    <w:tmpl w:val="01D228E2"/>
    <w:lvl w:ilvl="0" w:tplc="20A263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292F37"/>
    <w:multiLevelType w:val="hybridMultilevel"/>
    <w:tmpl w:val="BD560902"/>
    <w:lvl w:ilvl="0" w:tplc="185271D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12519B3"/>
    <w:multiLevelType w:val="hybridMultilevel"/>
    <w:tmpl w:val="31B42F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66B3212D"/>
    <w:multiLevelType w:val="hybridMultilevel"/>
    <w:tmpl w:val="FFB8031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69677355"/>
    <w:multiLevelType w:val="hybridMultilevel"/>
    <w:tmpl w:val="9F6C84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7C260488"/>
    <w:multiLevelType w:val="hybridMultilevel"/>
    <w:tmpl w:val="23B2C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2"/>
  </w:num>
  <w:num w:numId="3">
    <w:abstractNumId w:val="17"/>
  </w:num>
  <w:num w:numId="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22"/>
  </w:num>
  <w:num w:numId="10">
    <w:abstractNumId w:val="33"/>
  </w:num>
  <w:num w:numId="11">
    <w:abstractNumId w:val="19"/>
  </w:num>
  <w:num w:numId="12">
    <w:abstractNumId w:val="17"/>
  </w:num>
  <w:num w:numId="13">
    <w:abstractNumId w:val="38"/>
  </w:num>
  <w:num w:numId="14">
    <w:abstractNumId w:val="31"/>
  </w:num>
  <w:num w:numId="15">
    <w:abstractNumId w:val="16"/>
  </w:num>
  <w:num w:numId="16">
    <w:abstractNumId w:val="5"/>
  </w:num>
  <w:num w:numId="17">
    <w:abstractNumId w:val="4"/>
  </w:num>
  <w:num w:numId="18">
    <w:abstractNumId w:val="21"/>
  </w:num>
  <w:num w:numId="19">
    <w:abstractNumId w:val="1"/>
  </w:num>
  <w:num w:numId="20">
    <w:abstractNumId w:val="6"/>
  </w:num>
  <w:num w:numId="21">
    <w:abstractNumId w:val="27"/>
  </w:num>
  <w:num w:numId="22">
    <w:abstractNumId w:val="0"/>
  </w:num>
  <w:num w:numId="23">
    <w:abstractNumId w:val="10"/>
  </w:num>
  <w:num w:numId="24">
    <w:abstractNumId w:val="29"/>
  </w:num>
  <w:num w:numId="25">
    <w:abstractNumId w:val="30"/>
  </w:num>
  <w:num w:numId="26">
    <w:abstractNumId w:val="18"/>
  </w:num>
  <w:num w:numId="27">
    <w:abstractNumId w:val="14"/>
  </w:num>
  <w:num w:numId="28">
    <w:abstractNumId w:val="35"/>
  </w:num>
  <w:num w:numId="29">
    <w:abstractNumId w:val="23"/>
  </w:num>
  <w:num w:numId="30">
    <w:abstractNumId w:val="12"/>
  </w:num>
  <w:num w:numId="31">
    <w:abstractNumId w:val="24"/>
  </w:num>
  <w:num w:numId="32">
    <w:abstractNumId w:val="2"/>
  </w:num>
  <w:num w:numId="33">
    <w:abstractNumId w:val="26"/>
  </w:num>
  <w:num w:numId="34">
    <w:abstractNumId w:val="15"/>
  </w:num>
  <w:num w:numId="35">
    <w:abstractNumId w:val="28"/>
  </w:num>
  <w:num w:numId="36">
    <w:abstractNumId w:val="3"/>
  </w:num>
  <w:num w:numId="37">
    <w:abstractNumId w:val="36"/>
  </w:num>
  <w:num w:numId="38">
    <w:abstractNumId w:val="37"/>
  </w:num>
  <w:num w:numId="39">
    <w:abstractNumId w:val="8"/>
  </w:num>
  <w:num w:numId="40">
    <w:abstractNumId w:val="25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D51"/>
    <w:rsid w:val="000048B9"/>
    <w:rsid w:val="00007C4E"/>
    <w:rsid w:val="00012189"/>
    <w:rsid w:val="0001745B"/>
    <w:rsid w:val="000269B8"/>
    <w:rsid w:val="0003366C"/>
    <w:rsid w:val="00035B3B"/>
    <w:rsid w:val="0006300C"/>
    <w:rsid w:val="0006753F"/>
    <w:rsid w:val="00067697"/>
    <w:rsid w:val="0007217E"/>
    <w:rsid w:val="00072D03"/>
    <w:rsid w:val="0007356A"/>
    <w:rsid w:val="00074280"/>
    <w:rsid w:val="000759FF"/>
    <w:rsid w:val="00081C2A"/>
    <w:rsid w:val="000827AA"/>
    <w:rsid w:val="000870D2"/>
    <w:rsid w:val="00090A57"/>
    <w:rsid w:val="000912F8"/>
    <w:rsid w:val="00093124"/>
    <w:rsid w:val="00097728"/>
    <w:rsid w:val="000A10BE"/>
    <w:rsid w:val="000A23C1"/>
    <w:rsid w:val="000A733F"/>
    <w:rsid w:val="000C1070"/>
    <w:rsid w:val="000C5CD4"/>
    <w:rsid w:val="000D5000"/>
    <w:rsid w:val="000E36A4"/>
    <w:rsid w:val="000E3A5E"/>
    <w:rsid w:val="000E3EC3"/>
    <w:rsid w:val="000F1F45"/>
    <w:rsid w:val="000F3386"/>
    <w:rsid w:val="00101C30"/>
    <w:rsid w:val="001040C3"/>
    <w:rsid w:val="00106D17"/>
    <w:rsid w:val="00107101"/>
    <w:rsid w:val="0011184F"/>
    <w:rsid w:val="00115C07"/>
    <w:rsid w:val="0011760A"/>
    <w:rsid w:val="0012125E"/>
    <w:rsid w:val="00121587"/>
    <w:rsid w:val="00126C40"/>
    <w:rsid w:val="001277C8"/>
    <w:rsid w:val="00130BBA"/>
    <w:rsid w:val="00131A6D"/>
    <w:rsid w:val="001331EC"/>
    <w:rsid w:val="00135398"/>
    <w:rsid w:val="00136328"/>
    <w:rsid w:val="001406D0"/>
    <w:rsid w:val="00141C3E"/>
    <w:rsid w:val="001456F1"/>
    <w:rsid w:val="00146EB8"/>
    <w:rsid w:val="00150150"/>
    <w:rsid w:val="00151C31"/>
    <w:rsid w:val="00153CFE"/>
    <w:rsid w:val="00154EBF"/>
    <w:rsid w:val="001638C8"/>
    <w:rsid w:val="00165551"/>
    <w:rsid w:val="00172DDA"/>
    <w:rsid w:val="00172EC9"/>
    <w:rsid w:val="00175159"/>
    <w:rsid w:val="001758B7"/>
    <w:rsid w:val="00176262"/>
    <w:rsid w:val="00177702"/>
    <w:rsid w:val="0018305E"/>
    <w:rsid w:val="0018496E"/>
    <w:rsid w:val="00184AB8"/>
    <w:rsid w:val="001931FF"/>
    <w:rsid w:val="00194A53"/>
    <w:rsid w:val="00196AFB"/>
    <w:rsid w:val="001A288C"/>
    <w:rsid w:val="001A55B5"/>
    <w:rsid w:val="001B1735"/>
    <w:rsid w:val="001B1D77"/>
    <w:rsid w:val="001B31FD"/>
    <w:rsid w:val="001B6E56"/>
    <w:rsid w:val="001B73B7"/>
    <w:rsid w:val="001C0CDD"/>
    <w:rsid w:val="001C1268"/>
    <w:rsid w:val="001C1DDB"/>
    <w:rsid w:val="001C4688"/>
    <w:rsid w:val="001C5AC3"/>
    <w:rsid w:val="001C6DB9"/>
    <w:rsid w:val="001D1F7C"/>
    <w:rsid w:val="001D336D"/>
    <w:rsid w:val="001D3D55"/>
    <w:rsid w:val="001E0794"/>
    <w:rsid w:val="001E19F6"/>
    <w:rsid w:val="001E2CF0"/>
    <w:rsid w:val="001E32C9"/>
    <w:rsid w:val="001E3311"/>
    <w:rsid w:val="001F4B57"/>
    <w:rsid w:val="00201A70"/>
    <w:rsid w:val="002105E2"/>
    <w:rsid w:val="00215761"/>
    <w:rsid w:val="002160F7"/>
    <w:rsid w:val="002172C9"/>
    <w:rsid w:val="00220AF0"/>
    <w:rsid w:val="002250F2"/>
    <w:rsid w:val="00232DBF"/>
    <w:rsid w:val="00236165"/>
    <w:rsid w:val="002365D9"/>
    <w:rsid w:val="00251C9A"/>
    <w:rsid w:val="0025241F"/>
    <w:rsid w:val="00262ADC"/>
    <w:rsid w:val="0027452E"/>
    <w:rsid w:val="0027751B"/>
    <w:rsid w:val="002809B0"/>
    <w:rsid w:val="00294764"/>
    <w:rsid w:val="002969E2"/>
    <w:rsid w:val="002B06C3"/>
    <w:rsid w:val="002B226B"/>
    <w:rsid w:val="002B3F5E"/>
    <w:rsid w:val="002C30F1"/>
    <w:rsid w:val="002C32DA"/>
    <w:rsid w:val="002C602F"/>
    <w:rsid w:val="002C79C1"/>
    <w:rsid w:val="002D18F8"/>
    <w:rsid w:val="002E3296"/>
    <w:rsid w:val="002E4724"/>
    <w:rsid w:val="002E66AC"/>
    <w:rsid w:val="002E6C58"/>
    <w:rsid w:val="002E73E3"/>
    <w:rsid w:val="002F1173"/>
    <w:rsid w:val="00300D7A"/>
    <w:rsid w:val="00301073"/>
    <w:rsid w:val="00302C5A"/>
    <w:rsid w:val="00304BBF"/>
    <w:rsid w:val="003159B3"/>
    <w:rsid w:val="00322BDE"/>
    <w:rsid w:val="00331749"/>
    <w:rsid w:val="0033319B"/>
    <w:rsid w:val="003361CD"/>
    <w:rsid w:val="00341C52"/>
    <w:rsid w:val="003458EC"/>
    <w:rsid w:val="00347911"/>
    <w:rsid w:val="003503E7"/>
    <w:rsid w:val="00351A88"/>
    <w:rsid w:val="00353149"/>
    <w:rsid w:val="00353A16"/>
    <w:rsid w:val="00354814"/>
    <w:rsid w:val="003553EA"/>
    <w:rsid w:val="00360BF4"/>
    <w:rsid w:val="003612DD"/>
    <w:rsid w:val="003623D9"/>
    <w:rsid w:val="0036597C"/>
    <w:rsid w:val="003678FA"/>
    <w:rsid w:val="0037499E"/>
    <w:rsid w:val="00377111"/>
    <w:rsid w:val="0037732D"/>
    <w:rsid w:val="0037744C"/>
    <w:rsid w:val="00390091"/>
    <w:rsid w:val="00390D66"/>
    <w:rsid w:val="003910AF"/>
    <w:rsid w:val="003927A6"/>
    <w:rsid w:val="00393BC2"/>
    <w:rsid w:val="003A1143"/>
    <w:rsid w:val="003A3C88"/>
    <w:rsid w:val="003B2058"/>
    <w:rsid w:val="003B24C1"/>
    <w:rsid w:val="003B74D8"/>
    <w:rsid w:val="003C0324"/>
    <w:rsid w:val="003C310B"/>
    <w:rsid w:val="003C4D19"/>
    <w:rsid w:val="003C6E37"/>
    <w:rsid w:val="003C779A"/>
    <w:rsid w:val="003C7F40"/>
    <w:rsid w:val="003D1B77"/>
    <w:rsid w:val="003D6B88"/>
    <w:rsid w:val="003D7AAC"/>
    <w:rsid w:val="003E0246"/>
    <w:rsid w:val="003E4521"/>
    <w:rsid w:val="003F0871"/>
    <w:rsid w:val="003F3E69"/>
    <w:rsid w:val="003F5872"/>
    <w:rsid w:val="003F75D8"/>
    <w:rsid w:val="00401A9A"/>
    <w:rsid w:val="0040262D"/>
    <w:rsid w:val="00403540"/>
    <w:rsid w:val="004045CA"/>
    <w:rsid w:val="004101E5"/>
    <w:rsid w:val="00413483"/>
    <w:rsid w:val="00417DCB"/>
    <w:rsid w:val="004225A3"/>
    <w:rsid w:val="004246F4"/>
    <w:rsid w:val="0042769C"/>
    <w:rsid w:val="004302B5"/>
    <w:rsid w:val="004321DC"/>
    <w:rsid w:val="004336A6"/>
    <w:rsid w:val="0044180B"/>
    <w:rsid w:val="0044444E"/>
    <w:rsid w:val="00446DBE"/>
    <w:rsid w:val="00446F01"/>
    <w:rsid w:val="00453E91"/>
    <w:rsid w:val="00461D51"/>
    <w:rsid w:val="00467513"/>
    <w:rsid w:val="004717A2"/>
    <w:rsid w:val="00474376"/>
    <w:rsid w:val="00483026"/>
    <w:rsid w:val="00484D41"/>
    <w:rsid w:val="00490EB2"/>
    <w:rsid w:val="00493131"/>
    <w:rsid w:val="004A0D00"/>
    <w:rsid w:val="004A1160"/>
    <w:rsid w:val="004A201D"/>
    <w:rsid w:val="004A5464"/>
    <w:rsid w:val="004B1E84"/>
    <w:rsid w:val="004B5968"/>
    <w:rsid w:val="004B7DEC"/>
    <w:rsid w:val="004C4D14"/>
    <w:rsid w:val="004C5D3A"/>
    <w:rsid w:val="004C755C"/>
    <w:rsid w:val="004D46B1"/>
    <w:rsid w:val="004E2100"/>
    <w:rsid w:val="004E270F"/>
    <w:rsid w:val="004E4CB2"/>
    <w:rsid w:val="004E794D"/>
    <w:rsid w:val="004F0FC2"/>
    <w:rsid w:val="004F6846"/>
    <w:rsid w:val="004F6F75"/>
    <w:rsid w:val="00503735"/>
    <w:rsid w:val="005046B1"/>
    <w:rsid w:val="00505EDB"/>
    <w:rsid w:val="005132CC"/>
    <w:rsid w:val="00515983"/>
    <w:rsid w:val="00525CA5"/>
    <w:rsid w:val="0052625E"/>
    <w:rsid w:val="00527251"/>
    <w:rsid w:val="005275B8"/>
    <w:rsid w:val="0053020A"/>
    <w:rsid w:val="00531796"/>
    <w:rsid w:val="00532D20"/>
    <w:rsid w:val="0053334C"/>
    <w:rsid w:val="0053621B"/>
    <w:rsid w:val="00540CD9"/>
    <w:rsid w:val="00550B5C"/>
    <w:rsid w:val="00554F75"/>
    <w:rsid w:val="00557B2C"/>
    <w:rsid w:val="005613B8"/>
    <w:rsid w:val="00563460"/>
    <w:rsid w:val="005666E1"/>
    <w:rsid w:val="005703A9"/>
    <w:rsid w:val="00572AC7"/>
    <w:rsid w:val="00573309"/>
    <w:rsid w:val="0057659B"/>
    <w:rsid w:val="005800AA"/>
    <w:rsid w:val="00582060"/>
    <w:rsid w:val="005902F1"/>
    <w:rsid w:val="005905CE"/>
    <w:rsid w:val="005906A4"/>
    <w:rsid w:val="00592453"/>
    <w:rsid w:val="0059751B"/>
    <w:rsid w:val="00597A56"/>
    <w:rsid w:val="005A78A9"/>
    <w:rsid w:val="005C1133"/>
    <w:rsid w:val="005C1BB1"/>
    <w:rsid w:val="005C2072"/>
    <w:rsid w:val="005C6BE2"/>
    <w:rsid w:val="005D3732"/>
    <w:rsid w:val="005D3BEC"/>
    <w:rsid w:val="005D5C50"/>
    <w:rsid w:val="005E0A81"/>
    <w:rsid w:val="005E16CD"/>
    <w:rsid w:val="005E4C96"/>
    <w:rsid w:val="005E4DBF"/>
    <w:rsid w:val="005E508B"/>
    <w:rsid w:val="005E7A28"/>
    <w:rsid w:val="005F0105"/>
    <w:rsid w:val="00604953"/>
    <w:rsid w:val="006065AB"/>
    <w:rsid w:val="00623A8F"/>
    <w:rsid w:val="00623BDD"/>
    <w:rsid w:val="006329F3"/>
    <w:rsid w:val="00634AC0"/>
    <w:rsid w:val="0064453A"/>
    <w:rsid w:val="00646E4A"/>
    <w:rsid w:val="00650488"/>
    <w:rsid w:val="00652E9A"/>
    <w:rsid w:val="00652F2A"/>
    <w:rsid w:val="00654D9A"/>
    <w:rsid w:val="00655936"/>
    <w:rsid w:val="00667B6A"/>
    <w:rsid w:val="006744D1"/>
    <w:rsid w:val="006748EC"/>
    <w:rsid w:val="006800C5"/>
    <w:rsid w:val="006855AC"/>
    <w:rsid w:val="00694A2E"/>
    <w:rsid w:val="00696655"/>
    <w:rsid w:val="0069748D"/>
    <w:rsid w:val="006A06DB"/>
    <w:rsid w:val="006B1F6C"/>
    <w:rsid w:val="006C2FC7"/>
    <w:rsid w:val="006C3877"/>
    <w:rsid w:val="006D1D0B"/>
    <w:rsid w:val="006E28B8"/>
    <w:rsid w:val="006E2E2A"/>
    <w:rsid w:val="006E4BD8"/>
    <w:rsid w:val="006F481F"/>
    <w:rsid w:val="006F64BC"/>
    <w:rsid w:val="00702036"/>
    <w:rsid w:val="00704C3B"/>
    <w:rsid w:val="00705C09"/>
    <w:rsid w:val="00711DA4"/>
    <w:rsid w:val="00712287"/>
    <w:rsid w:val="00713F2F"/>
    <w:rsid w:val="007143C9"/>
    <w:rsid w:val="0072073A"/>
    <w:rsid w:val="00721CD1"/>
    <w:rsid w:val="00734C2A"/>
    <w:rsid w:val="007354BD"/>
    <w:rsid w:val="00737CF0"/>
    <w:rsid w:val="007411E3"/>
    <w:rsid w:val="0075151B"/>
    <w:rsid w:val="00754B2B"/>
    <w:rsid w:val="007568AF"/>
    <w:rsid w:val="00757632"/>
    <w:rsid w:val="00761EF0"/>
    <w:rsid w:val="00762919"/>
    <w:rsid w:val="00763A0E"/>
    <w:rsid w:val="00766765"/>
    <w:rsid w:val="00775831"/>
    <w:rsid w:val="00775B48"/>
    <w:rsid w:val="00776105"/>
    <w:rsid w:val="00776E6A"/>
    <w:rsid w:val="00790AB4"/>
    <w:rsid w:val="00792558"/>
    <w:rsid w:val="007A0AA8"/>
    <w:rsid w:val="007A192E"/>
    <w:rsid w:val="007A285F"/>
    <w:rsid w:val="007A7E4D"/>
    <w:rsid w:val="007B0D4F"/>
    <w:rsid w:val="007C12A1"/>
    <w:rsid w:val="007C2E2C"/>
    <w:rsid w:val="007D4E23"/>
    <w:rsid w:val="007F297F"/>
    <w:rsid w:val="007F4B43"/>
    <w:rsid w:val="00803D4D"/>
    <w:rsid w:val="00812F13"/>
    <w:rsid w:val="008136B1"/>
    <w:rsid w:val="00815332"/>
    <w:rsid w:val="008168AD"/>
    <w:rsid w:val="00816954"/>
    <w:rsid w:val="00823EAB"/>
    <w:rsid w:val="0082514D"/>
    <w:rsid w:val="00826862"/>
    <w:rsid w:val="00832200"/>
    <w:rsid w:val="00832BA5"/>
    <w:rsid w:val="00836A06"/>
    <w:rsid w:val="00836BE4"/>
    <w:rsid w:val="00837277"/>
    <w:rsid w:val="008373CC"/>
    <w:rsid w:val="00842131"/>
    <w:rsid w:val="00844292"/>
    <w:rsid w:val="00845AB0"/>
    <w:rsid w:val="00846491"/>
    <w:rsid w:val="00864254"/>
    <w:rsid w:val="00864DD6"/>
    <w:rsid w:val="00866EB7"/>
    <w:rsid w:val="008724BD"/>
    <w:rsid w:val="00873452"/>
    <w:rsid w:val="00873E9D"/>
    <w:rsid w:val="008747F1"/>
    <w:rsid w:val="008749D7"/>
    <w:rsid w:val="00881BA5"/>
    <w:rsid w:val="008839E7"/>
    <w:rsid w:val="00883BF5"/>
    <w:rsid w:val="00892F27"/>
    <w:rsid w:val="00897F5F"/>
    <w:rsid w:val="008A128A"/>
    <w:rsid w:val="008A635A"/>
    <w:rsid w:val="008A7A00"/>
    <w:rsid w:val="008B0DB6"/>
    <w:rsid w:val="008C231F"/>
    <w:rsid w:val="008C4476"/>
    <w:rsid w:val="008C5D0F"/>
    <w:rsid w:val="008D0554"/>
    <w:rsid w:val="008E526F"/>
    <w:rsid w:val="008E5433"/>
    <w:rsid w:val="008E6178"/>
    <w:rsid w:val="00900274"/>
    <w:rsid w:val="00900E7F"/>
    <w:rsid w:val="00902806"/>
    <w:rsid w:val="0090417A"/>
    <w:rsid w:val="00911032"/>
    <w:rsid w:val="009118DC"/>
    <w:rsid w:val="00911BB3"/>
    <w:rsid w:val="0092122C"/>
    <w:rsid w:val="00926178"/>
    <w:rsid w:val="00932F2C"/>
    <w:rsid w:val="00941181"/>
    <w:rsid w:val="00941A7C"/>
    <w:rsid w:val="00941FFC"/>
    <w:rsid w:val="00951F6F"/>
    <w:rsid w:val="00954387"/>
    <w:rsid w:val="0095719C"/>
    <w:rsid w:val="00962003"/>
    <w:rsid w:val="009641CC"/>
    <w:rsid w:val="00965892"/>
    <w:rsid w:val="0097301F"/>
    <w:rsid w:val="00974854"/>
    <w:rsid w:val="00976C6C"/>
    <w:rsid w:val="00977B1A"/>
    <w:rsid w:val="00981F39"/>
    <w:rsid w:val="00987581"/>
    <w:rsid w:val="00987B76"/>
    <w:rsid w:val="009905BB"/>
    <w:rsid w:val="00991829"/>
    <w:rsid w:val="00993BB6"/>
    <w:rsid w:val="009964F2"/>
    <w:rsid w:val="009966D9"/>
    <w:rsid w:val="009A23C8"/>
    <w:rsid w:val="009A3750"/>
    <w:rsid w:val="009A5B9B"/>
    <w:rsid w:val="009A6088"/>
    <w:rsid w:val="009A675A"/>
    <w:rsid w:val="009B062B"/>
    <w:rsid w:val="009B4098"/>
    <w:rsid w:val="009C7B8D"/>
    <w:rsid w:val="009D1425"/>
    <w:rsid w:val="009D3BA3"/>
    <w:rsid w:val="009D7472"/>
    <w:rsid w:val="009D75CE"/>
    <w:rsid w:val="009E0C33"/>
    <w:rsid w:val="009E2DED"/>
    <w:rsid w:val="009E67E3"/>
    <w:rsid w:val="009F4A62"/>
    <w:rsid w:val="00A1010D"/>
    <w:rsid w:val="00A12B8E"/>
    <w:rsid w:val="00A15B30"/>
    <w:rsid w:val="00A27D1F"/>
    <w:rsid w:val="00A31DA6"/>
    <w:rsid w:val="00A322D5"/>
    <w:rsid w:val="00A33AE5"/>
    <w:rsid w:val="00A35B1E"/>
    <w:rsid w:val="00A44162"/>
    <w:rsid w:val="00A46FB5"/>
    <w:rsid w:val="00A5108E"/>
    <w:rsid w:val="00A55397"/>
    <w:rsid w:val="00A60E33"/>
    <w:rsid w:val="00A6586D"/>
    <w:rsid w:val="00A65BA5"/>
    <w:rsid w:val="00A6632B"/>
    <w:rsid w:val="00A66E36"/>
    <w:rsid w:val="00A776D9"/>
    <w:rsid w:val="00A81573"/>
    <w:rsid w:val="00A82A28"/>
    <w:rsid w:val="00A870B2"/>
    <w:rsid w:val="00A92385"/>
    <w:rsid w:val="00A94668"/>
    <w:rsid w:val="00AA40C7"/>
    <w:rsid w:val="00AA681A"/>
    <w:rsid w:val="00AB20A1"/>
    <w:rsid w:val="00AB3185"/>
    <w:rsid w:val="00AB4EEF"/>
    <w:rsid w:val="00AB7FFE"/>
    <w:rsid w:val="00AC1914"/>
    <w:rsid w:val="00AC66D0"/>
    <w:rsid w:val="00AC7FED"/>
    <w:rsid w:val="00AD0C97"/>
    <w:rsid w:val="00AD45AE"/>
    <w:rsid w:val="00AD4A21"/>
    <w:rsid w:val="00AE794E"/>
    <w:rsid w:val="00AF57B2"/>
    <w:rsid w:val="00AF5D89"/>
    <w:rsid w:val="00AF60B5"/>
    <w:rsid w:val="00B0206E"/>
    <w:rsid w:val="00B02A82"/>
    <w:rsid w:val="00B03363"/>
    <w:rsid w:val="00B062C0"/>
    <w:rsid w:val="00B06736"/>
    <w:rsid w:val="00B160E2"/>
    <w:rsid w:val="00B17C8E"/>
    <w:rsid w:val="00B2016F"/>
    <w:rsid w:val="00B21C9C"/>
    <w:rsid w:val="00B22CC9"/>
    <w:rsid w:val="00B346F7"/>
    <w:rsid w:val="00B41696"/>
    <w:rsid w:val="00B44507"/>
    <w:rsid w:val="00B447E8"/>
    <w:rsid w:val="00B54A73"/>
    <w:rsid w:val="00B57B37"/>
    <w:rsid w:val="00B62EF7"/>
    <w:rsid w:val="00B63884"/>
    <w:rsid w:val="00B7490F"/>
    <w:rsid w:val="00B75B42"/>
    <w:rsid w:val="00B76B4F"/>
    <w:rsid w:val="00B80393"/>
    <w:rsid w:val="00B85062"/>
    <w:rsid w:val="00B87802"/>
    <w:rsid w:val="00B87BE0"/>
    <w:rsid w:val="00B90F7E"/>
    <w:rsid w:val="00B9365E"/>
    <w:rsid w:val="00BA0644"/>
    <w:rsid w:val="00BA42AE"/>
    <w:rsid w:val="00BA5B10"/>
    <w:rsid w:val="00BA5E66"/>
    <w:rsid w:val="00BB01BE"/>
    <w:rsid w:val="00BB0394"/>
    <w:rsid w:val="00BB20BD"/>
    <w:rsid w:val="00BB339C"/>
    <w:rsid w:val="00BB3E60"/>
    <w:rsid w:val="00BB516E"/>
    <w:rsid w:val="00BC2F5A"/>
    <w:rsid w:val="00BD1186"/>
    <w:rsid w:val="00BD36F1"/>
    <w:rsid w:val="00BD67FB"/>
    <w:rsid w:val="00BE2530"/>
    <w:rsid w:val="00BF078A"/>
    <w:rsid w:val="00BF4B82"/>
    <w:rsid w:val="00BF7D53"/>
    <w:rsid w:val="00C0003F"/>
    <w:rsid w:val="00C01FDC"/>
    <w:rsid w:val="00C02155"/>
    <w:rsid w:val="00C05FC8"/>
    <w:rsid w:val="00C060C9"/>
    <w:rsid w:val="00C070C3"/>
    <w:rsid w:val="00C123F4"/>
    <w:rsid w:val="00C20286"/>
    <w:rsid w:val="00C2231F"/>
    <w:rsid w:val="00C2240A"/>
    <w:rsid w:val="00C249AA"/>
    <w:rsid w:val="00C24E83"/>
    <w:rsid w:val="00C361FC"/>
    <w:rsid w:val="00C41EA5"/>
    <w:rsid w:val="00C42C47"/>
    <w:rsid w:val="00C45D65"/>
    <w:rsid w:val="00C50A12"/>
    <w:rsid w:val="00C511EE"/>
    <w:rsid w:val="00C524E7"/>
    <w:rsid w:val="00C5511F"/>
    <w:rsid w:val="00C6001C"/>
    <w:rsid w:val="00C60E00"/>
    <w:rsid w:val="00C60F36"/>
    <w:rsid w:val="00C611E6"/>
    <w:rsid w:val="00C63818"/>
    <w:rsid w:val="00C72279"/>
    <w:rsid w:val="00C73BCC"/>
    <w:rsid w:val="00C75947"/>
    <w:rsid w:val="00C762AD"/>
    <w:rsid w:val="00C764F7"/>
    <w:rsid w:val="00C767AA"/>
    <w:rsid w:val="00C77BF3"/>
    <w:rsid w:val="00C8652F"/>
    <w:rsid w:val="00C87BD8"/>
    <w:rsid w:val="00C92738"/>
    <w:rsid w:val="00C95B3D"/>
    <w:rsid w:val="00C97748"/>
    <w:rsid w:val="00C97F90"/>
    <w:rsid w:val="00CA40BD"/>
    <w:rsid w:val="00CA4ACA"/>
    <w:rsid w:val="00CA4F07"/>
    <w:rsid w:val="00CA601B"/>
    <w:rsid w:val="00CA68BE"/>
    <w:rsid w:val="00CA777C"/>
    <w:rsid w:val="00CB1277"/>
    <w:rsid w:val="00CB2AA1"/>
    <w:rsid w:val="00CB3EA8"/>
    <w:rsid w:val="00CB7454"/>
    <w:rsid w:val="00CC45D7"/>
    <w:rsid w:val="00CC55F5"/>
    <w:rsid w:val="00CC752B"/>
    <w:rsid w:val="00CD24F0"/>
    <w:rsid w:val="00CD3A20"/>
    <w:rsid w:val="00CD65D4"/>
    <w:rsid w:val="00CE0BA6"/>
    <w:rsid w:val="00CE528E"/>
    <w:rsid w:val="00CF2561"/>
    <w:rsid w:val="00CF2D66"/>
    <w:rsid w:val="00CF3AB8"/>
    <w:rsid w:val="00D027C5"/>
    <w:rsid w:val="00D07720"/>
    <w:rsid w:val="00D1593B"/>
    <w:rsid w:val="00D170F8"/>
    <w:rsid w:val="00D20528"/>
    <w:rsid w:val="00D338FC"/>
    <w:rsid w:val="00D40C97"/>
    <w:rsid w:val="00D45E61"/>
    <w:rsid w:val="00D47E47"/>
    <w:rsid w:val="00D53054"/>
    <w:rsid w:val="00D56FF5"/>
    <w:rsid w:val="00D57D61"/>
    <w:rsid w:val="00D635B3"/>
    <w:rsid w:val="00D655F0"/>
    <w:rsid w:val="00D67516"/>
    <w:rsid w:val="00D77FDD"/>
    <w:rsid w:val="00D91157"/>
    <w:rsid w:val="00DA4A11"/>
    <w:rsid w:val="00DA6243"/>
    <w:rsid w:val="00DB3160"/>
    <w:rsid w:val="00DB489C"/>
    <w:rsid w:val="00DC0C6B"/>
    <w:rsid w:val="00DC27A5"/>
    <w:rsid w:val="00DC51D8"/>
    <w:rsid w:val="00DC5B82"/>
    <w:rsid w:val="00DD5F48"/>
    <w:rsid w:val="00DE2084"/>
    <w:rsid w:val="00DE6F26"/>
    <w:rsid w:val="00DF2F59"/>
    <w:rsid w:val="00DF4A5F"/>
    <w:rsid w:val="00DF6BC7"/>
    <w:rsid w:val="00E01253"/>
    <w:rsid w:val="00E038BC"/>
    <w:rsid w:val="00E07CD8"/>
    <w:rsid w:val="00E1173C"/>
    <w:rsid w:val="00E13310"/>
    <w:rsid w:val="00E14D9D"/>
    <w:rsid w:val="00E17186"/>
    <w:rsid w:val="00E216AA"/>
    <w:rsid w:val="00E21D47"/>
    <w:rsid w:val="00E223C7"/>
    <w:rsid w:val="00E227FC"/>
    <w:rsid w:val="00E22EAA"/>
    <w:rsid w:val="00E320E1"/>
    <w:rsid w:val="00E37A1A"/>
    <w:rsid w:val="00E40217"/>
    <w:rsid w:val="00E41C85"/>
    <w:rsid w:val="00E43AAE"/>
    <w:rsid w:val="00E46924"/>
    <w:rsid w:val="00E549A3"/>
    <w:rsid w:val="00E65E64"/>
    <w:rsid w:val="00E67596"/>
    <w:rsid w:val="00E72195"/>
    <w:rsid w:val="00E732C0"/>
    <w:rsid w:val="00E73820"/>
    <w:rsid w:val="00E75DCB"/>
    <w:rsid w:val="00E77777"/>
    <w:rsid w:val="00E84E97"/>
    <w:rsid w:val="00EA2253"/>
    <w:rsid w:val="00EA2301"/>
    <w:rsid w:val="00EA23C3"/>
    <w:rsid w:val="00EA255B"/>
    <w:rsid w:val="00EA47E2"/>
    <w:rsid w:val="00EA6C88"/>
    <w:rsid w:val="00EA7C61"/>
    <w:rsid w:val="00EA7FD5"/>
    <w:rsid w:val="00EB2780"/>
    <w:rsid w:val="00EB4171"/>
    <w:rsid w:val="00EB4682"/>
    <w:rsid w:val="00EB5F0B"/>
    <w:rsid w:val="00EB7062"/>
    <w:rsid w:val="00EC29AB"/>
    <w:rsid w:val="00EE499A"/>
    <w:rsid w:val="00EE570B"/>
    <w:rsid w:val="00EE5F3D"/>
    <w:rsid w:val="00EE6883"/>
    <w:rsid w:val="00EE6BBE"/>
    <w:rsid w:val="00EE73F4"/>
    <w:rsid w:val="00F009AD"/>
    <w:rsid w:val="00F00C9B"/>
    <w:rsid w:val="00F01C2E"/>
    <w:rsid w:val="00F020AF"/>
    <w:rsid w:val="00F0309D"/>
    <w:rsid w:val="00F03518"/>
    <w:rsid w:val="00F03D2C"/>
    <w:rsid w:val="00F054FA"/>
    <w:rsid w:val="00F11093"/>
    <w:rsid w:val="00F12B93"/>
    <w:rsid w:val="00F13FC6"/>
    <w:rsid w:val="00F1529D"/>
    <w:rsid w:val="00F15DAD"/>
    <w:rsid w:val="00F168E0"/>
    <w:rsid w:val="00F17080"/>
    <w:rsid w:val="00F1747D"/>
    <w:rsid w:val="00F20ADF"/>
    <w:rsid w:val="00F20EA6"/>
    <w:rsid w:val="00F25BA6"/>
    <w:rsid w:val="00F27072"/>
    <w:rsid w:val="00F341E1"/>
    <w:rsid w:val="00F41B50"/>
    <w:rsid w:val="00F52548"/>
    <w:rsid w:val="00F60A46"/>
    <w:rsid w:val="00F726C3"/>
    <w:rsid w:val="00F7566B"/>
    <w:rsid w:val="00F77ED7"/>
    <w:rsid w:val="00F807EF"/>
    <w:rsid w:val="00F8346B"/>
    <w:rsid w:val="00F87BF2"/>
    <w:rsid w:val="00F903A9"/>
    <w:rsid w:val="00F91405"/>
    <w:rsid w:val="00F93A6E"/>
    <w:rsid w:val="00F976ED"/>
    <w:rsid w:val="00FA4409"/>
    <w:rsid w:val="00FA528A"/>
    <w:rsid w:val="00FA5CFC"/>
    <w:rsid w:val="00FA7B7C"/>
    <w:rsid w:val="00FC0A5A"/>
    <w:rsid w:val="00FC5B7F"/>
    <w:rsid w:val="00FC5F1F"/>
    <w:rsid w:val="00FC6C22"/>
    <w:rsid w:val="00FD08CC"/>
    <w:rsid w:val="00FD7F2A"/>
    <w:rsid w:val="00FE06A4"/>
    <w:rsid w:val="00FE6AE3"/>
    <w:rsid w:val="00FF3728"/>
    <w:rsid w:val="00FF6C9D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4F0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D24F0"/>
    <w:pPr>
      <w:keepNext/>
      <w:keepLines/>
      <w:numPr>
        <w:numId w:val="3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3818"/>
    <w:pPr>
      <w:keepNext/>
      <w:keepLines/>
      <w:numPr>
        <w:ilvl w:val="1"/>
        <w:numId w:val="3"/>
      </w:numPr>
      <w:spacing w:before="200" w:after="0" w:line="240" w:lineRule="auto"/>
      <w:ind w:left="851" w:hanging="851"/>
      <w:outlineLvl w:val="1"/>
    </w:pPr>
    <w:rPr>
      <w:rFonts w:ascii="Calibri" w:eastAsiaTheme="majorEastAsia" w:hAnsi="Calibri" w:cstheme="majorBidi"/>
      <w:b/>
      <w:bCs/>
      <w:color w:val="000000" w:themeColor="text1"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58EC"/>
    <w:pPr>
      <w:keepNext/>
      <w:keepLines/>
      <w:numPr>
        <w:ilvl w:val="2"/>
        <w:numId w:val="3"/>
      </w:numPr>
      <w:spacing w:before="200" w:after="0"/>
      <w:ind w:left="0" w:firstLine="0"/>
      <w:outlineLvl w:val="2"/>
    </w:pPr>
    <w:rPr>
      <w:rFonts w:ascii="Calibri" w:eastAsiaTheme="majorEastAsia" w:hAnsi="Calibri" w:cstheme="majorBidi"/>
      <w:b/>
      <w:bCs/>
      <w:color w:val="000000" w:themeColor="text1"/>
      <w:sz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DF4A5F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DF4A5F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4A5F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4A5F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4A5F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4A5F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4F0"/>
    <w:pPr>
      <w:ind w:left="720"/>
      <w:contextualSpacing/>
    </w:pPr>
  </w:style>
  <w:style w:type="character" w:customStyle="1" w:styleId="10">
    <w:name w:val="標題 1 字元"/>
    <w:basedOn w:val="a0"/>
    <w:link w:val="1"/>
    <w:uiPriority w:val="9"/>
    <w:rsid w:val="00CD24F0"/>
    <w:rPr>
      <w:rFonts w:ascii="Calibri" w:eastAsiaTheme="majorEastAsia" w:hAnsi="Calibri" w:cstheme="majorBidi"/>
      <w:b/>
      <w:bCs/>
      <w:color w:val="000000" w:themeColor="text1"/>
      <w:sz w:val="44"/>
      <w:szCs w:val="28"/>
    </w:rPr>
  </w:style>
  <w:style w:type="paragraph" w:styleId="11">
    <w:name w:val="toc 1"/>
    <w:basedOn w:val="a"/>
    <w:next w:val="a"/>
    <w:autoRedefine/>
    <w:uiPriority w:val="39"/>
    <w:qFormat/>
    <w:rsid w:val="00403540"/>
    <w:pPr>
      <w:widowControl w:val="0"/>
      <w:snapToGrid w:val="0"/>
      <w:spacing w:after="0" w:line="240" w:lineRule="auto"/>
    </w:pPr>
    <w:rPr>
      <w:rFonts w:ascii="Calibri" w:eastAsia="Calibri" w:hAnsi="Calibri" w:cs="Calibri"/>
      <w:color w:val="000000"/>
      <w:kern w:val="2"/>
      <w:szCs w:val="24"/>
      <w:lang w:eastAsia="zh-CN"/>
    </w:rPr>
  </w:style>
  <w:style w:type="character" w:styleId="a4">
    <w:name w:val="Hyperlink"/>
    <w:uiPriority w:val="99"/>
    <w:rsid w:val="00403540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403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403540"/>
    <w:rPr>
      <w:sz w:val="24"/>
    </w:rPr>
  </w:style>
  <w:style w:type="paragraph" w:styleId="a7">
    <w:name w:val="footer"/>
    <w:basedOn w:val="a"/>
    <w:link w:val="a8"/>
    <w:uiPriority w:val="99"/>
    <w:unhideWhenUsed/>
    <w:rsid w:val="00403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403540"/>
    <w:rPr>
      <w:sz w:val="24"/>
    </w:rPr>
  </w:style>
  <w:style w:type="character" w:customStyle="1" w:styleId="20">
    <w:name w:val="標題 2 字元"/>
    <w:basedOn w:val="a0"/>
    <w:link w:val="2"/>
    <w:uiPriority w:val="9"/>
    <w:rsid w:val="00C63818"/>
    <w:rPr>
      <w:rFonts w:ascii="Calibri" w:eastAsiaTheme="majorEastAsia" w:hAnsi="Calibri" w:cstheme="majorBidi"/>
      <w:b/>
      <w:bCs/>
      <w:color w:val="000000" w:themeColor="text1"/>
      <w:sz w:val="40"/>
      <w:szCs w:val="26"/>
    </w:rPr>
  </w:style>
  <w:style w:type="character" w:customStyle="1" w:styleId="30">
    <w:name w:val="標題 3 字元"/>
    <w:basedOn w:val="a0"/>
    <w:link w:val="3"/>
    <w:uiPriority w:val="9"/>
    <w:rsid w:val="003458EC"/>
    <w:rPr>
      <w:rFonts w:ascii="Calibri" w:eastAsiaTheme="majorEastAsia" w:hAnsi="Calibri" w:cstheme="majorBidi"/>
      <w:b/>
      <w:bCs/>
      <w:color w:val="000000" w:themeColor="text1"/>
      <w:sz w:val="36"/>
    </w:rPr>
  </w:style>
  <w:style w:type="character" w:customStyle="1" w:styleId="40">
    <w:name w:val="標題 4 字元"/>
    <w:basedOn w:val="a0"/>
    <w:link w:val="4"/>
    <w:uiPriority w:val="9"/>
    <w:rsid w:val="00DF4A5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標題 5 字元"/>
    <w:basedOn w:val="a0"/>
    <w:link w:val="5"/>
    <w:uiPriority w:val="9"/>
    <w:rsid w:val="00DF4A5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標題 6 字元"/>
    <w:basedOn w:val="a0"/>
    <w:link w:val="6"/>
    <w:uiPriority w:val="9"/>
    <w:semiHidden/>
    <w:rsid w:val="00DF4A5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標題 7 字元"/>
    <w:basedOn w:val="a0"/>
    <w:link w:val="7"/>
    <w:uiPriority w:val="9"/>
    <w:semiHidden/>
    <w:rsid w:val="00DF4A5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標題 8 字元"/>
    <w:basedOn w:val="a0"/>
    <w:link w:val="8"/>
    <w:uiPriority w:val="9"/>
    <w:semiHidden/>
    <w:rsid w:val="00DF4A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DF4A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2C79C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2C79C1"/>
    <w:pPr>
      <w:spacing w:after="100"/>
      <w:ind w:left="480"/>
    </w:pPr>
  </w:style>
  <w:style w:type="table" w:styleId="a9">
    <w:name w:val="Table Grid"/>
    <w:basedOn w:val="a1"/>
    <w:uiPriority w:val="59"/>
    <w:rsid w:val="00566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5666E1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5666E1"/>
    <w:rPr>
      <w:rFonts w:ascii="新細明體" w:eastAsia="新細明體"/>
      <w:sz w:val="18"/>
      <w:szCs w:val="18"/>
    </w:rPr>
  </w:style>
  <w:style w:type="paragraph" w:styleId="ac">
    <w:name w:val="No Spacing"/>
    <w:link w:val="ad"/>
    <w:uiPriority w:val="1"/>
    <w:qFormat/>
    <w:rsid w:val="00721CD1"/>
    <w:pPr>
      <w:spacing w:after="0" w:line="240" w:lineRule="auto"/>
    </w:pPr>
  </w:style>
  <w:style w:type="character" w:customStyle="1" w:styleId="ad">
    <w:name w:val="無間距 字元"/>
    <w:basedOn w:val="a0"/>
    <w:link w:val="ac"/>
    <w:uiPriority w:val="1"/>
    <w:rsid w:val="00721CD1"/>
  </w:style>
  <w:style w:type="paragraph" w:customStyle="1" w:styleId="538552DCBB0F4C4BB087ED922D6A6322">
    <w:name w:val="538552DCBB0F4C4BB087ED922D6A6322"/>
    <w:rsid w:val="00721CD1"/>
  </w:style>
  <w:style w:type="table" w:styleId="-1">
    <w:name w:val="Light List Accent 1"/>
    <w:basedOn w:val="a1"/>
    <w:uiPriority w:val="61"/>
    <w:rsid w:val="004C4D1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1">
    <w:name w:val="Medium Grid 2 Accent 1"/>
    <w:basedOn w:val="a1"/>
    <w:uiPriority w:val="68"/>
    <w:rsid w:val="004C4D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Shading 2 Accent 1"/>
    <w:basedOn w:val="a1"/>
    <w:uiPriority w:val="64"/>
    <w:rsid w:val="004C4D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BA5B1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A5B10"/>
    <w:pPr>
      <w:spacing w:line="240" w:lineRule="auto"/>
    </w:pPr>
    <w:rPr>
      <w:sz w:val="20"/>
      <w:szCs w:val="20"/>
    </w:rPr>
  </w:style>
  <w:style w:type="character" w:customStyle="1" w:styleId="af0">
    <w:name w:val="註解文字 字元"/>
    <w:basedOn w:val="a0"/>
    <w:link w:val="af"/>
    <w:uiPriority w:val="99"/>
    <w:semiHidden/>
    <w:rsid w:val="00BA5B10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A5B10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BA5B10"/>
    <w:rPr>
      <w:b/>
      <w:bCs/>
      <w:sz w:val="20"/>
      <w:szCs w:val="20"/>
    </w:rPr>
  </w:style>
  <w:style w:type="paragraph" w:styleId="af3">
    <w:name w:val="Revision"/>
    <w:hidden/>
    <w:uiPriority w:val="99"/>
    <w:semiHidden/>
    <w:rsid w:val="00AB3185"/>
    <w:pPr>
      <w:spacing w:after="0" w:line="240" w:lineRule="auto"/>
    </w:pPr>
    <w:rPr>
      <w:sz w:val="24"/>
    </w:rPr>
  </w:style>
  <w:style w:type="paragraph" w:styleId="41">
    <w:name w:val="toc 4"/>
    <w:basedOn w:val="a"/>
    <w:next w:val="a"/>
    <w:autoRedefine/>
    <w:uiPriority w:val="39"/>
    <w:unhideWhenUsed/>
    <w:rsid w:val="00EA7C61"/>
    <w:pPr>
      <w:spacing w:after="100"/>
      <w:ind w:left="720"/>
    </w:pPr>
  </w:style>
  <w:style w:type="paragraph" w:styleId="af4">
    <w:name w:val="TOC Heading"/>
    <w:basedOn w:val="1"/>
    <w:next w:val="a"/>
    <w:uiPriority w:val="39"/>
    <w:semiHidden/>
    <w:unhideWhenUsed/>
    <w:qFormat/>
    <w:rsid w:val="009966D9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4F0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D24F0"/>
    <w:pPr>
      <w:keepNext/>
      <w:keepLines/>
      <w:numPr>
        <w:numId w:val="3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3818"/>
    <w:pPr>
      <w:keepNext/>
      <w:keepLines/>
      <w:numPr>
        <w:ilvl w:val="1"/>
        <w:numId w:val="3"/>
      </w:numPr>
      <w:spacing w:before="200" w:after="0" w:line="240" w:lineRule="auto"/>
      <w:ind w:left="851" w:hanging="851"/>
      <w:outlineLvl w:val="1"/>
    </w:pPr>
    <w:rPr>
      <w:rFonts w:ascii="Calibri" w:eastAsiaTheme="majorEastAsia" w:hAnsi="Calibri" w:cstheme="majorBidi"/>
      <w:b/>
      <w:bCs/>
      <w:color w:val="000000" w:themeColor="text1"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58EC"/>
    <w:pPr>
      <w:keepNext/>
      <w:keepLines/>
      <w:numPr>
        <w:ilvl w:val="2"/>
        <w:numId w:val="3"/>
      </w:numPr>
      <w:spacing w:before="200" w:after="0"/>
      <w:ind w:left="0" w:firstLine="0"/>
      <w:outlineLvl w:val="2"/>
    </w:pPr>
    <w:rPr>
      <w:rFonts w:ascii="Calibri" w:eastAsiaTheme="majorEastAsia" w:hAnsi="Calibri" w:cstheme="majorBidi"/>
      <w:b/>
      <w:bCs/>
      <w:color w:val="000000" w:themeColor="text1"/>
      <w:sz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DF4A5F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DF4A5F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4A5F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4A5F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4A5F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4A5F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4F0"/>
    <w:pPr>
      <w:ind w:left="720"/>
      <w:contextualSpacing/>
    </w:pPr>
  </w:style>
  <w:style w:type="character" w:customStyle="1" w:styleId="10">
    <w:name w:val="標題 1 字元"/>
    <w:basedOn w:val="a0"/>
    <w:link w:val="1"/>
    <w:uiPriority w:val="9"/>
    <w:rsid w:val="00CD24F0"/>
    <w:rPr>
      <w:rFonts w:ascii="Calibri" w:eastAsiaTheme="majorEastAsia" w:hAnsi="Calibri" w:cstheme="majorBidi"/>
      <w:b/>
      <w:bCs/>
      <w:color w:val="000000" w:themeColor="text1"/>
      <w:sz w:val="44"/>
      <w:szCs w:val="28"/>
    </w:rPr>
  </w:style>
  <w:style w:type="paragraph" w:styleId="11">
    <w:name w:val="toc 1"/>
    <w:basedOn w:val="a"/>
    <w:next w:val="a"/>
    <w:autoRedefine/>
    <w:uiPriority w:val="39"/>
    <w:qFormat/>
    <w:rsid w:val="00403540"/>
    <w:pPr>
      <w:widowControl w:val="0"/>
      <w:snapToGrid w:val="0"/>
      <w:spacing w:after="0" w:line="240" w:lineRule="auto"/>
    </w:pPr>
    <w:rPr>
      <w:rFonts w:ascii="Calibri" w:eastAsia="Calibri" w:hAnsi="Calibri" w:cs="Calibri"/>
      <w:color w:val="000000"/>
      <w:kern w:val="2"/>
      <w:szCs w:val="24"/>
      <w:lang w:eastAsia="zh-CN"/>
    </w:rPr>
  </w:style>
  <w:style w:type="character" w:styleId="a4">
    <w:name w:val="Hyperlink"/>
    <w:uiPriority w:val="99"/>
    <w:rsid w:val="00403540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403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403540"/>
    <w:rPr>
      <w:sz w:val="24"/>
    </w:rPr>
  </w:style>
  <w:style w:type="paragraph" w:styleId="a7">
    <w:name w:val="footer"/>
    <w:basedOn w:val="a"/>
    <w:link w:val="a8"/>
    <w:uiPriority w:val="99"/>
    <w:unhideWhenUsed/>
    <w:rsid w:val="00403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403540"/>
    <w:rPr>
      <w:sz w:val="24"/>
    </w:rPr>
  </w:style>
  <w:style w:type="character" w:customStyle="1" w:styleId="20">
    <w:name w:val="標題 2 字元"/>
    <w:basedOn w:val="a0"/>
    <w:link w:val="2"/>
    <w:uiPriority w:val="9"/>
    <w:rsid w:val="00C63818"/>
    <w:rPr>
      <w:rFonts w:ascii="Calibri" w:eastAsiaTheme="majorEastAsia" w:hAnsi="Calibri" w:cstheme="majorBidi"/>
      <w:b/>
      <w:bCs/>
      <w:color w:val="000000" w:themeColor="text1"/>
      <w:sz w:val="40"/>
      <w:szCs w:val="26"/>
    </w:rPr>
  </w:style>
  <w:style w:type="character" w:customStyle="1" w:styleId="30">
    <w:name w:val="標題 3 字元"/>
    <w:basedOn w:val="a0"/>
    <w:link w:val="3"/>
    <w:uiPriority w:val="9"/>
    <w:rsid w:val="003458EC"/>
    <w:rPr>
      <w:rFonts w:ascii="Calibri" w:eastAsiaTheme="majorEastAsia" w:hAnsi="Calibri" w:cstheme="majorBidi"/>
      <w:b/>
      <w:bCs/>
      <w:color w:val="000000" w:themeColor="text1"/>
      <w:sz w:val="36"/>
    </w:rPr>
  </w:style>
  <w:style w:type="character" w:customStyle="1" w:styleId="40">
    <w:name w:val="標題 4 字元"/>
    <w:basedOn w:val="a0"/>
    <w:link w:val="4"/>
    <w:uiPriority w:val="9"/>
    <w:rsid w:val="00DF4A5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標題 5 字元"/>
    <w:basedOn w:val="a0"/>
    <w:link w:val="5"/>
    <w:uiPriority w:val="9"/>
    <w:rsid w:val="00DF4A5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標題 6 字元"/>
    <w:basedOn w:val="a0"/>
    <w:link w:val="6"/>
    <w:uiPriority w:val="9"/>
    <w:semiHidden/>
    <w:rsid w:val="00DF4A5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標題 7 字元"/>
    <w:basedOn w:val="a0"/>
    <w:link w:val="7"/>
    <w:uiPriority w:val="9"/>
    <w:semiHidden/>
    <w:rsid w:val="00DF4A5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標題 8 字元"/>
    <w:basedOn w:val="a0"/>
    <w:link w:val="8"/>
    <w:uiPriority w:val="9"/>
    <w:semiHidden/>
    <w:rsid w:val="00DF4A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DF4A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2C79C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2C79C1"/>
    <w:pPr>
      <w:spacing w:after="100"/>
      <w:ind w:left="480"/>
    </w:pPr>
  </w:style>
  <w:style w:type="table" w:styleId="a9">
    <w:name w:val="Table Grid"/>
    <w:basedOn w:val="a1"/>
    <w:uiPriority w:val="59"/>
    <w:rsid w:val="00566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5666E1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5666E1"/>
    <w:rPr>
      <w:rFonts w:ascii="新細明體" w:eastAsia="新細明體"/>
      <w:sz w:val="18"/>
      <w:szCs w:val="18"/>
    </w:rPr>
  </w:style>
  <w:style w:type="paragraph" w:styleId="ac">
    <w:name w:val="No Spacing"/>
    <w:link w:val="ad"/>
    <w:uiPriority w:val="1"/>
    <w:qFormat/>
    <w:rsid w:val="00721CD1"/>
    <w:pPr>
      <w:spacing w:after="0" w:line="240" w:lineRule="auto"/>
    </w:pPr>
  </w:style>
  <w:style w:type="character" w:customStyle="1" w:styleId="ad">
    <w:name w:val="無間距 字元"/>
    <w:basedOn w:val="a0"/>
    <w:link w:val="ac"/>
    <w:uiPriority w:val="1"/>
    <w:rsid w:val="00721CD1"/>
  </w:style>
  <w:style w:type="paragraph" w:customStyle="1" w:styleId="538552DCBB0F4C4BB087ED922D6A6322">
    <w:name w:val="538552DCBB0F4C4BB087ED922D6A6322"/>
    <w:rsid w:val="00721CD1"/>
  </w:style>
  <w:style w:type="table" w:styleId="-1">
    <w:name w:val="Light List Accent 1"/>
    <w:basedOn w:val="a1"/>
    <w:uiPriority w:val="61"/>
    <w:rsid w:val="004C4D1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1">
    <w:name w:val="Medium Grid 2 Accent 1"/>
    <w:basedOn w:val="a1"/>
    <w:uiPriority w:val="68"/>
    <w:rsid w:val="004C4D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Shading 2 Accent 1"/>
    <w:basedOn w:val="a1"/>
    <w:uiPriority w:val="64"/>
    <w:rsid w:val="004C4D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BA5B1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A5B10"/>
    <w:pPr>
      <w:spacing w:line="240" w:lineRule="auto"/>
    </w:pPr>
    <w:rPr>
      <w:sz w:val="20"/>
      <w:szCs w:val="20"/>
    </w:rPr>
  </w:style>
  <w:style w:type="character" w:customStyle="1" w:styleId="af0">
    <w:name w:val="註解文字 字元"/>
    <w:basedOn w:val="a0"/>
    <w:link w:val="af"/>
    <w:uiPriority w:val="99"/>
    <w:semiHidden/>
    <w:rsid w:val="00BA5B10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A5B10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BA5B10"/>
    <w:rPr>
      <w:b/>
      <w:bCs/>
      <w:sz w:val="20"/>
      <w:szCs w:val="20"/>
    </w:rPr>
  </w:style>
  <w:style w:type="paragraph" w:styleId="af3">
    <w:name w:val="Revision"/>
    <w:hidden/>
    <w:uiPriority w:val="99"/>
    <w:semiHidden/>
    <w:rsid w:val="00AB3185"/>
    <w:pPr>
      <w:spacing w:after="0" w:line="240" w:lineRule="auto"/>
    </w:pPr>
    <w:rPr>
      <w:sz w:val="24"/>
    </w:rPr>
  </w:style>
  <w:style w:type="paragraph" w:styleId="41">
    <w:name w:val="toc 4"/>
    <w:basedOn w:val="a"/>
    <w:next w:val="a"/>
    <w:autoRedefine/>
    <w:uiPriority w:val="39"/>
    <w:unhideWhenUsed/>
    <w:rsid w:val="00EA7C61"/>
    <w:pPr>
      <w:spacing w:after="100"/>
      <w:ind w:left="720"/>
    </w:pPr>
  </w:style>
  <w:style w:type="paragraph" w:styleId="af4">
    <w:name w:val="TOC Heading"/>
    <w:basedOn w:val="1"/>
    <w:next w:val="a"/>
    <w:uiPriority w:val="39"/>
    <w:semiHidden/>
    <w:unhideWhenUsed/>
    <w:qFormat/>
    <w:rsid w:val="009966D9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76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17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091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62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amebaiot.com/?s2member_file_download=access-s2member-level1/3.5b_patch_fix_android_hotspot_issue_(v01).zi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AB8DB-C3D1-48AE-B707-40E4314E1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30749</TotalTime>
  <Pages>1</Pages>
  <Words>3015</Words>
  <Characters>17190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NFC Control</vt:lpstr>
    </vt:vector>
  </TitlesOfParts>
  <Company>Sky123.Org</Company>
  <LinksUpToDate>false</LinksUpToDate>
  <CharactersWithSpaces>20165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Ameba SDK Release Note</dc:title>
  <dc:creator>Emily Chou</dc:creator>
  <cp:lastModifiedBy>Emily Chou</cp:lastModifiedBy>
  <cp:revision>3929</cp:revision>
  <cp:lastPrinted>2019-08-15T12:08:00Z</cp:lastPrinted>
  <dcterms:created xsi:type="dcterms:W3CDTF">2014-08-19T09:51:00Z</dcterms:created>
  <dcterms:modified xsi:type="dcterms:W3CDTF">2019-10-16T03:07:00Z</dcterms:modified>
</cp:coreProperties>
</file>